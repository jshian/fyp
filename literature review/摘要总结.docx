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C6014" w14:textId="2810A821" w:rsidR="0068227D" w:rsidRDefault="00940210" w:rsidP="0068227D">
      <w:pPr>
        <w:jc w:val="left"/>
        <w:rPr>
          <w:ins w:id="0" w:author="Haiqin" w:date="2020-08-07T15:52:00Z"/>
          <w:b/>
          <w:bCs/>
          <w:sz w:val="32"/>
          <w:szCs w:val="32"/>
        </w:rPr>
      </w:pPr>
      <w:commentRangeStart w:id="1"/>
      <w:commentRangeEnd w:id="1"/>
      <w:ins w:id="2" w:author="Haiqin" w:date="2020-08-07T16:27:00Z">
        <w:r>
          <w:rPr>
            <w:rStyle w:val="ae"/>
          </w:rPr>
          <w:commentReference w:id="1"/>
        </w:r>
      </w:ins>
      <w:ins w:id="3" w:author="Haiqin" w:date="2020-08-07T15:52:00Z">
        <w:r w:rsidR="0068227D" w:rsidRPr="008E6372">
          <w:rPr>
            <w:rFonts w:ascii="Times" w:hAnsi="Times"/>
            <w:noProof/>
          </w:rPr>
          <w:drawing>
            <wp:inline distT="0" distB="0" distL="0" distR="0" wp14:anchorId="74B2157F" wp14:editId="220ECB70">
              <wp:extent cx="1828800" cy="104132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44260" cy="1050124"/>
                      </a:xfrm>
                      <a:prstGeom prst="rect">
                        <a:avLst/>
                      </a:prstGeom>
                    </pic:spPr>
                  </pic:pic>
                </a:graphicData>
              </a:graphic>
            </wp:inline>
          </w:drawing>
        </w:r>
      </w:ins>
    </w:p>
    <w:p w14:paraId="1FE8ECA9" w14:textId="77455F7E" w:rsidR="0068227D" w:rsidRDefault="0068227D" w:rsidP="0068227D">
      <w:pPr>
        <w:rPr>
          <w:ins w:id="4" w:author="Haiqin" w:date="2020-08-07T15:54:00Z"/>
          <w:rFonts w:ascii="Times" w:hAnsi="Times"/>
        </w:rPr>
      </w:pPr>
      <w:ins w:id="5" w:author="Haiqin" w:date="2020-08-07T15:54:00Z">
        <w:r>
          <w:rPr>
            <w:rFonts w:ascii="Times" w:hAnsi="Times" w:hint="eastAsia"/>
          </w:rPr>
          <w:t xml:space="preserve"> </w:t>
        </w:r>
        <w:r>
          <w:rPr>
            <w:rFonts w:ascii="Times" w:hAnsi="Times"/>
          </w:rPr>
          <w:t xml:space="preserve">   </w:t>
        </w:r>
      </w:ins>
      <w:ins w:id="6" w:author="Haiqin" w:date="2020-08-07T15:53:00Z">
        <w:r w:rsidRPr="008E6372">
          <w:rPr>
            <w:rFonts w:ascii="Times" w:hAnsi="Times"/>
          </w:rPr>
          <w:t>启航实验室</w:t>
        </w:r>
        <w:r w:rsidRPr="008E6372">
          <w:rPr>
            <w:rFonts w:ascii="Times" w:hAnsi="Times"/>
          </w:rPr>
          <w:t>(Statistical Artificial Intelligence and Learning Lab, SAIL Lab)</w:t>
        </w:r>
        <w:r>
          <w:rPr>
            <w:rFonts w:ascii="Times" w:hAnsi="Times" w:hint="eastAsia"/>
          </w:rPr>
          <w:t>是杨海钦博士于</w:t>
        </w:r>
        <w:r>
          <w:rPr>
            <w:rFonts w:ascii="Times" w:hAnsi="Times" w:hint="eastAsia"/>
          </w:rPr>
          <w:t>2</w:t>
        </w:r>
        <w:r>
          <w:rPr>
            <w:rFonts w:ascii="Times" w:hAnsi="Times"/>
          </w:rPr>
          <w:t>019</w:t>
        </w:r>
        <w:r>
          <w:rPr>
            <w:rFonts w:ascii="Times" w:hAnsi="Times" w:hint="eastAsia"/>
          </w:rPr>
          <w:t>年</w:t>
        </w:r>
        <w:r>
          <w:rPr>
            <w:rFonts w:ascii="Times" w:hAnsi="Times" w:hint="eastAsia"/>
          </w:rPr>
          <w:t>9</w:t>
        </w:r>
        <w:r>
          <w:rPr>
            <w:rFonts w:ascii="Times" w:hAnsi="Times" w:hint="eastAsia"/>
          </w:rPr>
          <w:t>月入职后创立的实验室。</w:t>
        </w:r>
        <w:r w:rsidRPr="008E6372">
          <w:rPr>
            <w:rFonts w:ascii="Times" w:hAnsi="Times"/>
          </w:rPr>
          <w:t>寓意着实验室如大航海时代遨游在人工智能的知识海洋中，以统计学习为主要手段，积极探索前沿技术，推进技术创新，打造数据赋能的启航</w:t>
        </w:r>
        <w:r>
          <w:rPr>
            <w:rFonts w:ascii="Times" w:hAnsi="Times" w:hint="eastAsia"/>
          </w:rPr>
          <w:t>引擎</w:t>
        </w:r>
        <w:r w:rsidRPr="008E6372">
          <w:rPr>
            <w:rFonts w:ascii="Times" w:hAnsi="Times"/>
          </w:rPr>
          <w:t>平台</w:t>
        </w:r>
        <w:r w:rsidRPr="008E6372">
          <w:rPr>
            <w:rFonts w:ascii="Times" w:hAnsi="Times"/>
          </w:rPr>
          <w:t>SEED (SAIL Engine Empowered by Data)</w:t>
        </w:r>
        <w:r w:rsidRPr="008E6372">
          <w:rPr>
            <w:rFonts w:ascii="Times" w:hAnsi="Times"/>
          </w:rPr>
          <w:t>平台</w:t>
        </w:r>
        <w:r w:rsidRPr="008E6372">
          <w:rPr>
            <w:rFonts w:ascii="Times" w:hAnsi="Times"/>
          </w:rPr>
          <w:t xml:space="preserve">, </w:t>
        </w:r>
        <w:r w:rsidRPr="008E6372">
          <w:rPr>
            <w:rFonts w:ascii="Times" w:hAnsi="Times"/>
          </w:rPr>
          <w:t>实现在自然语言处理、推荐系统、计算机视觉等领域的落地应用，在平安寿险人工智能团队中作为技术源动力，孵化新技术，引领技术革新。</w:t>
        </w:r>
      </w:ins>
      <w:ins w:id="7" w:author="Haiqin" w:date="2020-08-07T15:54:00Z">
        <w:r>
          <w:rPr>
            <w:rFonts w:ascii="Times" w:hAnsi="Times" w:hint="eastAsia"/>
          </w:rPr>
          <w:t>目前主要提供</w:t>
        </w:r>
        <w:r>
          <w:rPr>
            <w:rFonts w:ascii="Times" w:hAnsi="Times" w:hint="eastAsia"/>
          </w:rPr>
          <w:t>2</w:t>
        </w:r>
        <w:r>
          <w:rPr>
            <w:rFonts w:ascii="Times" w:hAnsi="Times" w:hint="eastAsia"/>
          </w:rPr>
          <w:t>大服务：在线服务</w:t>
        </w:r>
        <w:r>
          <w:rPr>
            <w:rFonts w:ascii="Times" w:hAnsi="Times" w:hint="eastAsia"/>
          </w:rPr>
          <w:t>(</w:t>
        </w:r>
        <w:r>
          <w:rPr>
            <w:rFonts w:ascii="Times" w:hAnsi="Times" w:hint="eastAsia"/>
          </w:rPr>
          <w:t>寒暄引擎</w:t>
        </w:r>
        <w:r>
          <w:rPr>
            <w:rFonts w:ascii="Times" w:hAnsi="Times"/>
          </w:rPr>
          <w:t>)</w:t>
        </w:r>
        <w:r>
          <w:rPr>
            <w:rFonts w:ascii="Times" w:hAnsi="Times" w:hint="eastAsia"/>
          </w:rPr>
          <w:t>和离线服务</w:t>
        </w:r>
        <w:r>
          <w:rPr>
            <w:rFonts w:ascii="Times" w:hAnsi="Times" w:hint="eastAsia"/>
          </w:rPr>
          <w:t>(</w:t>
        </w:r>
        <w:r>
          <w:rPr>
            <w:rFonts w:ascii="Times" w:hAnsi="Times" w:hint="eastAsia"/>
          </w:rPr>
          <w:t>生成引擎</w:t>
        </w:r>
        <w:r>
          <w:rPr>
            <w:rFonts w:ascii="Times" w:hAnsi="Times" w:hint="eastAsia"/>
          </w:rPr>
          <w:t>)</w:t>
        </w:r>
        <w:r>
          <w:rPr>
            <w:rFonts w:ascii="Times" w:hAnsi="Times" w:hint="eastAsia"/>
          </w:rPr>
          <w:t>。</w:t>
        </w:r>
      </w:ins>
    </w:p>
    <w:p w14:paraId="78104623" w14:textId="303D1F0D" w:rsidR="0068227D" w:rsidRDefault="0068227D" w:rsidP="00822FF8">
      <w:pPr>
        <w:ind w:firstLine="440"/>
        <w:rPr>
          <w:ins w:id="8" w:author="Haiqin" w:date="2020-08-07T15:57:00Z"/>
          <w:rFonts w:ascii="Times" w:hAnsi="Times"/>
        </w:rPr>
      </w:pPr>
      <w:ins w:id="9" w:author="Haiqin" w:date="2020-08-07T15:54:00Z">
        <w:r>
          <w:rPr>
            <w:rFonts w:ascii="Times" w:hAnsi="Times" w:hint="eastAsia"/>
          </w:rPr>
          <w:t>本次</w:t>
        </w:r>
      </w:ins>
      <w:ins w:id="10" w:author="Haiqin" w:date="2020-08-07T15:55:00Z">
        <w:r>
          <w:rPr>
            <w:rFonts w:ascii="Times" w:hAnsi="Times" w:hint="eastAsia"/>
          </w:rPr>
          <w:t>组内实习生施建华在尹曦老师的辅导下带来《摘要抽取的技术分享》</w:t>
        </w:r>
      </w:ins>
      <w:ins w:id="11" w:author="Haiqin" w:date="2020-08-07T15:56:00Z">
        <w:r w:rsidR="00822FF8">
          <w:rPr>
            <w:rFonts w:ascii="Times" w:hAnsi="Times" w:hint="eastAsia"/>
          </w:rPr>
          <w:t>。分享前，</w:t>
        </w:r>
      </w:ins>
      <w:ins w:id="12" w:author="Haiqin" w:date="2020-08-07T15:57:00Z">
        <w:r w:rsidR="00822FF8">
          <w:rPr>
            <w:rFonts w:ascii="Times" w:hAnsi="Times" w:hint="eastAsia"/>
          </w:rPr>
          <w:t>给大家带来两个广告：</w:t>
        </w:r>
      </w:ins>
    </w:p>
    <w:p w14:paraId="63D0167E" w14:textId="40FBD94F" w:rsidR="00822FF8" w:rsidRDefault="00822FF8" w:rsidP="00822FF8">
      <w:pPr>
        <w:pStyle w:val="a7"/>
        <w:numPr>
          <w:ilvl w:val="0"/>
          <w:numId w:val="7"/>
        </w:numPr>
        <w:ind w:firstLineChars="0" w:hanging="374"/>
        <w:rPr>
          <w:ins w:id="13" w:author="Haiqin" w:date="2020-08-07T15:57:00Z"/>
          <w:rFonts w:ascii="Times" w:hAnsi="Times"/>
        </w:rPr>
      </w:pPr>
      <w:ins w:id="14" w:author="Haiqin" w:date="2020-08-07T15:57:00Z">
        <w:r w:rsidRPr="00DB4AA9">
          <w:rPr>
            <w:rFonts w:ascii="Times" w:hAnsi="Times" w:hint="eastAsia"/>
          </w:rPr>
          <w:t>招聘优秀实习生</w:t>
        </w:r>
      </w:ins>
    </w:p>
    <w:p w14:paraId="18CC7701" w14:textId="66CED21F" w:rsidR="00822FF8" w:rsidRDefault="00822FF8">
      <w:pPr>
        <w:pStyle w:val="a7"/>
        <w:numPr>
          <w:ilvl w:val="0"/>
          <w:numId w:val="7"/>
        </w:numPr>
        <w:ind w:firstLineChars="0" w:hanging="374"/>
        <w:rPr>
          <w:ins w:id="15" w:author="Haiqin" w:date="2020-08-07T15:57:00Z"/>
          <w:rFonts w:ascii="Times" w:hAnsi="Times"/>
        </w:rPr>
        <w:pPrChange w:id="16" w:author="Haiqin" w:date="2020-08-07T15:57:00Z">
          <w:pPr>
            <w:pStyle w:val="a7"/>
            <w:numPr>
              <w:numId w:val="7"/>
            </w:numPr>
            <w:ind w:left="800" w:firstLineChars="0" w:firstLine="440"/>
          </w:pPr>
        </w:pPrChange>
      </w:pPr>
      <w:ins w:id="17" w:author="Haiqin" w:date="2020-08-07T15:58:00Z">
        <w:r>
          <w:rPr>
            <w:rFonts w:ascii="Times" w:hAnsi="Times" w:hint="eastAsia"/>
          </w:rPr>
          <w:t>欢迎大家关注并参与亚太神经网络学会支持的</w:t>
        </w:r>
        <w:r>
          <w:rPr>
            <w:rFonts w:ascii="Times" w:hAnsi="Times" w:hint="eastAsia"/>
          </w:rPr>
          <w:t>I</w:t>
        </w:r>
        <w:r>
          <w:rPr>
            <w:rFonts w:ascii="Times" w:hAnsi="Times"/>
          </w:rPr>
          <w:t>CONIP’</w:t>
        </w:r>
      </w:ins>
      <w:ins w:id="18" w:author="Haiqin" w:date="2020-08-07T15:59:00Z">
        <w:r>
          <w:rPr>
            <w:rFonts w:ascii="Times" w:hAnsi="Times"/>
          </w:rPr>
          <w:t>20</w:t>
        </w:r>
        <w:r>
          <w:rPr>
            <w:rFonts w:ascii="Times" w:hAnsi="Times" w:hint="eastAsia"/>
          </w:rPr>
          <w:t>会议，</w:t>
        </w:r>
      </w:ins>
      <w:ins w:id="19" w:author="Haiqin" w:date="2020-08-07T15:58:00Z">
        <w:r w:rsidRPr="00822FF8">
          <w:rPr>
            <w:rFonts w:ascii="Times" w:hAnsi="Times" w:hint="eastAsia"/>
          </w:rPr>
          <w:t>会议链接：</w:t>
        </w:r>
        <w:r w:rsidRPr="00564FAD">
          <w:fldChar w:fldCharType="begin"/>
        </w:r>
        <w:r>
          <w:instrText xml:space="preserve"> HYPERLINK "http://www.iconip2020.apnns.org/" </w:instrText>
        </w:r>
        <w:r w:rsidRPr="00564FAD">
          <w:fldChar w:fldCharType="separate"/>
        </w:r>
        <w:r w:rsidRPr="00564FAD">
          <w:rPr>
            <w:rStyle w:val="ac"/>
            <w:rFonts w:ascii="Times" w:eastAsia="微软雅黑" w:hAnsi="Times" w:cs="微软雅黑"/>
          </w:rPr>
          <w:t>http://www.iconip2020.apnns.org/</w:t>
        </w:r>
        <w:r w:rsidRPr="00564FAD">
          <w:rPr>
            <w:rStyle w:val="ac"/>
            <w:rFonts w:ascii="Times" w:eastAsia="微软雅黑" w:hAnsi="Times" w:cs="微软雅黑"/>
          </w:rPr>
          <w:fldChar w:fldCharType="end"/>
        </w:r>
      </w:ins>
    </w:p>
    <w:p w14:paraId="7EAEE182" w14:textId="77777777" w:rsidR="00822FF8" w:rsidRDefault="00822FF8" w:rsidP="00920A57">
      <w:pPr>
        <w:jc w:val="center"/>
        <w:rPr>
          <w:ins w:id="20" w:author="Haiqin" w:date="2020-08-07T15:59:00Z"/>
          <w:b/>
          <w:bCs/>
          <w:sz w:val="32"/>
          <w:szCs w:val="32"/>
        </w:rPr>
      </w:pPr>
    </w:p>
    <w:p w14:paraId="2116DC3A" w14:textId="2E9AD9E2" w:rsidR="00920A57" w:rsidRPr="002E52F0" w:rsidRDefault="00920A57" w:rsidP="00920A57">
      <w:pPr>
        <w:jc w:val="center"/>
        <w:rPr>
          <w:b/>
          <w:bCs/>
          <w:sz w:val="32"/>
          <w:szCs w:val="32"/>
        </w:rPr>
      </w:pPr>
      <w:del w:id="21" w:author="Haiqin" w:date="2020-08-07T15:59:00Z">
        <w:r w:rsidRPr="002E52F0" w:rsidDel="00822FF8">
          <w:rPr>
            <w:rFonts w:hint="eastAsia"/>
            <w:b/>
            <w:bCs/>
            <w:sz w:val="32"/>
            <w:szCs w:val="32"/>
          </w:rPr>
          <w:delText>全文框架</w:delText>
        </w:r>
      </w:del>
      <w:ins w:id="22" w:author="Haiqin" w:date="2020-08-07T15:59:00Z">
        <w:r w:rsidR="00822FF8">
          <w:rPr>
            <w:rFonts w:hint="eastAsia"/>
            <w:b/>
            <w:bCs/>
            <w:sz w:val="32"/>
            <w:szCs w:val="32"/>
          </w:rPr>
          <w:t>分享</w:t>
        </w:r>
      </w:ins>
      <w:r w:rsidRPr="002E52F0">
        <w:rPr>
          <w:rFonts w:hint="eastAsia"/>
          <w:b/>
          <w:bCs/>
          <w:sz w:val="32"/>
          <w:szCs w:val="32"/>
        </w:rPr>
        <w:t>概览</w:t>
      </w:r>
    </w:p>
    <w:p w14:paraId="18F84831" w14:textId="77777777" w:rsidR="000C565B" w:rsidRDefault="000C565B" w:rsidP="00920A57">
      <w:pPr>
        <w:jc w:val="center"/>
      </w:pPr>
    </w:p>
    <w:p w14:paraId="0C53A794" w14:textId="72773076" w:rsidR="00FF62CB" w:rsidRDefault="0080217B" w:rsidP="000C565B">
      <w:del w:id="23" w:author="Jianhua SHI" w:date="2020-08-10T11:42:00Z">
        <w:r w:rsidDel="00114281">
          <w:rPr>
            <w:noProof/>
          </w:rPr>
          <w:drawing>
            <wp:inline distT="0" distB="0" distL="0" distR="0" wp14:anchorId="5AB0EC80" wp14:editId="5C840671">
              <wp:extent cx="5274310" cy="3396615"/>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96615"/>
                      </a:xfrm>
                      <a:prstGeom prst="rect">
                        <a:avLst/>
                      </a:prstGeom>
                    </pic:spPr>
                  </pic:pic>
                </a:graphicData>
              </a:graphic>
            </wp:inline>
          </w:drawing>
        </w:r>
      </w:del>
      <w:ins w:id="24" w:author="Jianhua SHI" w:date="2020-08-10T11:42:00Z">
        <w:r w:rsidR="00114281">
          <w:rPr>
            <w:noProof/>
          </w:rPr>
          <w:drawing>
            <wp:inline distT="0" distB="0" distL="0" distR="0" wp14:anchorId="618B06CA" wp14:editId="3A24C1F1">
              <wp:extent cx="5274310" cy="3999865"/>
              <wp:effectExtent l="0" t="0" r="2540" b="63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99865"/>
                      </a:xfrm>
                      <a:prstGeom prst="rect">
                        <a:avLst/>
                      </a:prstGeom>
                    </pic:spPr>
                  </pic:pic>
                </a:graphicData>
              </a:graphic>
            </wp:inline>
          </w:drawing>
        </w:r>
      </w:ins>
    </w:p>
    <w:p w14:paraId="27AB3844" w14:textId="6E9A5C3F" w:rsidR="00717336" w:rsidRPr="002E52F0" w:rsidRDefault="00717336">
      <w:pPr>
        <w:rPr>
          <w:b/>
          <w:bCs/>
        </w:rPr>
      </w:pPr>
    </w:p>
    <w:p w14:paraId="4B043ABA" w14:textId="60CB8AA9" w:rsidR="00717336" w:rsidRPr="002E52F0" w:rsidRDefault="00717336" w:rsidP="00717336">
      <w:pPr>
        <w:pStyle w:val="a7"/>
        <w:numPr>
          <w:ilvl w:val="0"/>
          <w:numId w:val="1"/>
        </w:numPr>
        <w:ind w:firstLineChars="0"/>
        <w:jc w:val="center"/>
        <w:rPr>
          <w:b/>
          <w:bCs/>
          <w:sz w:val="28"/>
          <w:szCs w:val="28"/>
        </w:rPr>
      </w:pPr>
      <w:r w:rsidRPr="002E52F0">
        <w:rPr>
          <w:rFonts w:hint="eastAsia"/>
          <w:b/>
          <w:bCs/>
          <w:sz w:val="28"/>
          <w:szCs w:val="28"/>
        </w:rPr>
        <w:t>引言</w:t>
      </w:r>
    </w:p>
    <w:p w14:paraId="7B936662" w14:textId="77777777" w:rsidR="003D0D2A" w:rsidRPr="002E52F0" w:rsidRDefault="003D0D2A" w:rsidP="003D0D2A">
      <w:pPr>
        <w:pStyle w:val="a7"/>
        <w:ind w:left="440" w:firstLineChars="0" w:firstLine="0"/>
        <w:rPr>
          <w:b/>
          <w:bCs/>
        </w:rPr>
      </w:pPr>
    </w:p>
    <w:p w14:paraId="70FF1AAF" w14:textId="234C4F3E" w:rsidR="00717336" w:rsidDel="00822FF8" w:rsidRDefault="003D0D2A" w:rsidP="00C13EB7">
      <w:pPr>
        <w:pStyle w:val="a7"/>
        <w:ind w:left="440" w:firstLineChars="0" w:firstLine="400"/>
        <w:rPr>
          <w:del w:id="25" w:author="Haiqin" w:date="2020-08-07T16:01:00Z"/>
        </w:rPr>
      </w:pPr>
      <w:r>
        <w:rPr>
          <w:rFonts w:hint="eastAsia"/>
        </w:rPr>
        <w:t>文本摘要</w:t>
      </w:r>
      <w:del w:id="26" w:author="Haiqin" w:date="2020-08-07T15:59:00Z">
        <w:r w:rsidDel="00822FF8">
          <w:rPr>
            <w:rFonts w:hint="eastAsia"/>
          </w:rPr>
          <w:delText>的作用是</w:delText>
        </w:r>
      </w:del>
      <w:ins w:id="27" w:author="Haiqin" w:date="2020-08-07T15:59:00Z">
        <w:r w:rsidR="00822FF8">
          <w:rPr>
            <w:rFonts w:hint="eastAsia"/>
          </w:rPr>
          <w:t>旨在</w:t>
        </w:r>
      </w:ins>
      <w:r>
        <w:rPr>
          <w:rFonts w:hint="eastAsia"/>
        </w:rPr>
        <w:t>将长文本进行压缩、归纳和总结，</w:t>
      </w:r>
      <w:del w:id="28" w:author="Haiqin" w:date="2020-08-07T16:00:00Z">
        <w:r w:rsidDel="00822FF8">
          <w:rPr>
            <w:rFonts w:hint="eastAsia"/>
          </w:rPr>
          <w:delText>从而</w:delText>
        </w:r>
      </w:del>
      <w:r>
        <w:rPr>
          <w:rFonts w:hint="eastAsia"/>
        </w:rPr>
        <w:t>形成</w:t>
      </w:r>
      <w:ins w:id="29" w:author="Haiqin" w:date="2020-08-07T16:00:00Z">
        <w:r w:rsidR="00822FF8">
          <w:rPr>
            <w:rFonts w:hint="eastAsia"/>
          </w:rPr>
          <w:t>新的</w:t>
        </w:r>
      </w:ins>
      <w:r>
        <w:rPr>
          <w:rFonts w:hint="eastAsia"/>
        </w:rPr>
        <w:t>短文本</w:t>
      </w:r>
      <w:del w:id="30" w:author="Haiqin" w:date="2020-08-07T16:00:00Z">
        <w:r w:rsidDel="00822FF8">
          <w:rPr>
            <w:rFonts w:hint="eastAsia"/>
          </w:rPr>
          <w:delText>来</w:delText>
        </w:r>
      </w:del>
      <w:ins w:id="31" w:author="Haiqin" w:date="2020-08-07T16:00:00Z">
        <w:r w:rsidR="00822FF8">
          <w:rPr>
            <w:rFonts w:hint="eastAsia"/>
          </w:rPr>
          <w:t>对原文本进行</w:t>
        </w:r>
      </w:ins>
      <w:r>
        <w:rPr>
          <w:rFonts w:hint="eastAsia"/>
        </w:rPr>
        <w:t>精简地概括</w:t>
      </w:r>
      <w:del w:id="32" w:author="Haiqin" w:date="2020-08-07T16:00:00Z">
        <w:r w:rsidDel="00822FF8">
          <w:rPr>
            <w:rFonts w:hint="eastAsia"/>
          </w:rPr>
          <w:delText>原本的长文本</w:delText>
        </w:r>
      </w:del>
      <w:r>
        <w:rPr>
          <w:rFonts w:hint="eastAsia"/>
        </w:rPr>
        <w:t>。根据文档的个数不同，文本摘要任务可以分成单文档摘要和多文档摘要</w:t>
      </w:r>
      <w:r w:rsidR="00A35831">
        <w:rPr>
          <w:rFonts w:hint="eastAsia"/>
        </w:rPr>
        <w:t>。现在，大部分摘要模型都以单文档摘要为主。</w:t>
      </w:r>
      <w:r>
        <w:rPr>
          <w:rFonts w:hint="eastAsia"/>
        </w:rPr>
        <w:t>根据摘要的方法</w:t>
      </w:r>
      <w:del w:id="33" w:author="Haiqin" w:date="2020-08-07T16:00:00Z">
        <w:r w:rsidDel="00822FF8">
          <w:rPr>
            <w:rFonts w:hint="eastAsia"/>
          </w:rPr>
          <w:delText>吧</w:delText>
        </w:r>
      </w:del>
      <w:r>
        <w:rPr>
          <w:rFonts w:hint="eastAsia"/>
        </w:rPr>
        <w:t>不同，亦可以分成抽取式方法</w:t>
      </w:r>
      <w:r w:rsidR="00E35D38">
        <w:rPr>
          <w:rFonts w:hint="eastAsia"/>
        </w:rPr>
        <w:t>[</w:t>
      </w:r>
      <w:r w:rsidR="00E35D38">
        <w:t>1][2]</w:t>
      </w:r>
      <w:r>
        <w:rPr>
          <w:rFonts w:hint="eastAsia"/>
        </w:rPr>
        <w:t>和生成式方法</w:t>
      </w:r>
      <w:r w:rsidR="00E35D38">
        <w:rPr>
          <w:rFonts w:hint="eastAsia"/>
        </w:rPr>
        <w:t>[</w:t>
      </w:r>
      <w:r w:rsidR="00E35D38">
        <w:t>3][4]</w:t>
      </w:r>
      <w:r>
        <w:rPr>
          <w:rFonts w:hint="eastAsia"/>
        </w:rPr>
        <w:t>。</w:t>
      </w:r>
      <w:del w:id="34" w:author="Haiqin" w:date="2020-08-07T16:01:00Z">
        <w:r w:rsidDel="00822FF8">
          <w:rPr>
            <w:rFonts w:hint="eastAsia"/>
          </w:rPr>
          <w:delText>不同的方法具有不同的优势，得出的摘要也有显著的不同。</w:delText>
        </w:r>
      </w:del>
    </w:p>
    <w:p w14:paraId="4731E92F" w14:textId="3476B91D" w:rsidR="003D0D2A" w:rsidDel="00822FF8" w:rsidRDefault="00335556">
      <w:pPr>
        <w:pStyle w:val="a7"/>
        <w:ind w:left="440" w:firstLineChars="0" w:firstLine="400"/>
        <w:rPr>
          <w:del w:id="35" w:author="Haiqin" w:date="2020-08-07T16:01:00Z"/>
        </w:rPr>
        <w:pPrChange w:id="36" w:author="Haiqin" w:date="2020-08-07T16:01:00Z">
          <w:pPr>
            <w:pStyle w:val="a7"/>
            <w:ind w:left="440" w:firstLineChars="0" w:firstLine="0"/>
          </w:pPr>
        </w:pPrChange>
      </w:pPr>
      <w:del w:id="37" w:author="Haiqin" w:date="2020-08-07T16:01:00Z">
        <w:r w:rsidDel="00822FF8">
          <w:tab/>
        </w:r>
      </w:del>
    </w:p>
    <w:p w14:paraId="632FE478" w14:textId="3F6F1EE8" w:rsidR="00335556" w:rsidRDefault="00822FF8">
      <w:pPr>
        <w:pStyle w:val="a7"/>
        <w:ind w:left="440" w:firstLineChars="0" w:firstLine="400"/>
        <w:pPrChange w:id="38" w:author="Haiqin" w:date="2020-08-07T16:01:00Z">
          <w:pPr>
            <w:pStyle w:val="a7"/>
            <w:ind w:left="440" w:firstLineChars="0" w:firstLine="0"/>
          </w:pPr>
        </w:pPrChange>
      </w:pPr>
      <w:ins w:id="39" w:author="Haiqin" w:date="2020-08-07T16:01:00Z">
        <w:r>
          <w:rPr>
            <w:rFonts w:hint="eastAsia"/>
          </w:rPr>
          <w:t>此</w:t>
        </w:r>
      </w:ins>
      <w:r w:rsidR="00015EE0">
        <w:rPr>
          <w:rFonts w:hint="eastAsia"/>
        </w:rPr>
        <w:t>两种</w:t>
      </w:r>
      <w:del w:id="40" w:author="Haiqin" w:date="2020-08-07T16:01:00Z">
        <w:r w:rsidR="00015EE0" w:rsidDel="00822FF8">
          <w:rPr>
            <w:rFonts w:hint="eastAsia"/>
          </w:rPr>
          <w:delText>类型摘要</w:delText>
        </w:r>
      </w:del>
      <w:ins w:id="41" w:author="Haiqin" w:date="2020-08-07T16:01:00Z">
        <w:r>
          <w:rPr>
            <w:rFonts w:hint="eastAsia"/>
          </w:rPr>
          <w:t>方法</w:t>
        </w:r>
      </w:ins>
      <w:r w:rsidR="00015EE0">
        <w:rPr>
          <w:rFonts w:hint="eastAsia"/>
        </w:rPr>
        <w:t>的优缺点</w:t>
      </w:r>
      <w:ins w:id="42" w:author="Haiqin" w:date="2020-08-07T16:01:00Z">
        <w:r>
          <w:rPr>
            <w:rFonts w:hint="eastAsia"/>
          </w:rPr>
          <w:t>归纳如下</w:t>
        </w:r>
      </w:ins>
      <w:r w:rsidR="00015EE0">
        <w:rPr>
          <w:rFonts w:hint="eastAsia"/>
        </w:rPr>
        <w:t>：</w:t>
      </w:r>
    </w:p>
    <w:tbl>
      <w:tblPr>
        <w:tblStyle w:val="a9"/>
        <w:tblW w:w="0" w:type="auto"/>
        <w:jc w:val="right"/>
        <w:tblLook w:val="04A0" w:firstRow="1" w:lastRow="0" w:firstColumn="1" w:lastColumn="0" w:noHBand="0" w:noVBand="1"/>
        <w:tblPrChange w:id="43" w:author="Haiqin" w:date="2020-08-07T16:02:00Z">
          <w:tblPr>
            <w:tblStyle w:val="a9"/>
            <w:tblW w:w="0" w:type="auto"/>
            <w:jc w:val="right"/>
            <w:tblLook w:val="04A0" w:firstRow="1" w:lastRow="0" w:firstColumn="1" w:lastColumn="0" w:noHBand="0" w:noVBand="1"/>
          </w:tblPr>
        </w:tblPrChange>
      </w:tblPr>
      <w:tblGrid>
        <w:gridCol w:w="562"/>
        <w:gridCol w:w="3647"/>
        <w:gridCol w:w="3647"/>
        <w:tblGridChange w:id="44">
          <w:tblGrid>
            <w:gridCol w:w="973"/>
            <w:gridCol w:w="3544"/>
            <w:gridCol w:w="3339"/>
          </w:tblGrid>
        </w:tblGridChange>
      </w:tblGrid>
      <w:tr w:rsidR="00335556" w14:paraId="78BF414D" w14:textId="77777777" w:rsidTr="00822FF8">
        <w:trPr>
          <w:jc w:val="right"/>
          <w:trPrChange w:id="45" w:author="Haiqin" w:date="2020-08-07T16:02:00Z">
            <w:trPr>
              <w:jc w:val="right"/>
            </w:trPr>
          </w:trPrChange>
        </w:trPr>
        <w:tc>
          <w:tcPr>
            <w:tcW w:w="562" w:type="dxa"/>
            <w:tcPrChange w:id="46" w:author="Haiqin" w:date="2020-08-07T16:02:00Z">
              <w:tcPr>
                <w:tcW w:w="973" w:type="dxa"/>
              </w:tcPr>
            </w:tcPrChange>
          </w:tcPr>
          <w:p w14:paraId="167A9F1F" w14:textId="77777777" w:rsidR="00335556" w:rsidRDefault="00335556" w:rsidP="00717336">
            <w:pPr>
              <w:pStyle w:val="a7"/>
              <w:ind w:firstLineChars="0" w:firstLine="0"/>
            </w:pPr>
          </w:p>
        </w:tc>
        <w:tc>
          <w:tcPr>
            <w:tcW w:w="3647" w:type="dxa"/>
            <w:tcPrChange w:id="47" w:author="Haiqin" w:date="2020-08-07T16:02:00Z">
              <w:tcPr>
                <w:tcW w:w="3544" w:type="dxa"/>
              </w:tcPr>
            </w:tcPrChange>
          </w:tcPr>
          <w:p w14:paraId="793726AC" w14:textId="4DAB46D5" w:rsidR="00335556" w:rsidRDefault="00335556" w:rsidP="00717336">
            <w:pPr>
              <w:pStyle w:val="a7"/>
              <w:ind w:firstLineChars="0" w:firstLine="0"/>
            </w:pPr>
            <w:r>
              <w:rPr>
                <w:rFonts w:hint="eastAsia"/>
              </w:rPr>
              <w:t>抽取</w:t>
            </w:r>
          </w:p>
        </w:tc>
        <w:tc>
          <w:tcPr>
            <w:tcW w:w="3647" w:type="dxa"/>
            <w:tcPrChange w:id="48" w:author="Haiqin" w:date="2020-08-07T16:02:00Z">
              <w:tcPr>
                <w:tcW w:w="3339" w:type="dxa"/>
              </w:tcPr>
            </w:tcPrChange>
          </w:tcPr>
          <w:p w14:paraId="53D3A073" w14:textId="3EC94B32" w:rsidR="00335556" w:rsidRDefault="00335556" w:rsidP="00717336">
            <w:pPr>
              <w:pStyle w:val="a7"/>
              <w:ind w:firstLineChars="0" w:firstLine="0"/>
            </w:pPr>
            <w:r>
              <w:rPr>
                <w:rFonts w:hint="eastAsia"/>
              </w:rPr>
              <w:t>生成</w:t>
            </w:r>
          </w:p>
        </w:tc>
      </w:tr>
      <w:tr w:rsidR="00335556" w14:paraId="5C51B809" w14:textId="77777777" w:rsidTr="00822FF8">
        <w:trPr>
          <w:jc w:val="right"/>
          <w:trPrChange w:id="49" w:author="Haiqin" w:date="2020-08-07T16:02:00Z">
            <w:trPr>
              <w:jc w:val="right"/>
            </w:trPr>
          </w:trPrChange>
        </w:trPr>
        <w:tc>
          <w:tcPr>
            <w:tcW w:w="562" w:type="dxa"/>
            <w:tcPrChange w:id="50" w:author="Haiqin" w:date="2020-08-07T16:02:00Z">
              <w:tcPr>
                <w:tcW w:w="973" w:type="dxa"/>
              </w:tcPr>
            </w:tcPrChange>
          </w:tcPr>
          <w:p w14:paraId="5C392BE5" w14:textId="7D375EE8" w:rsidR="00335556" w:rsidRDefault="0095334B" w:rsidP="00717336">
            <w:pPr>
              <w:pStyle w:val="a7"/>
              <w:ind w:firstLineChars="0" w:firstLine="0"/>
            </w:pPr>
            <w:r>
              <w:rPr>
                <w:rFonts w:hint="eastAsia"/>
              </w:rPr>
              <w:t>优点</w:t>
            </w:r>
          </w:p>
        </w:tc>
        <w:tc>
          <w:tcPr>
            <w:tcW w:w="3647" w:type="dxa"/>
            <w:tcPrChange w:id="51" w:author="Haiqin" w:date="2020-08-07T16:02:00Z">
              <w:tcPr>
                <w:tcW w:w="3544" w:type="dxa"/>
              </w:tcPr>
            </w:tcPrChange>
          </w:tcPr>
          <w:p w14:paraId="1855D306" w14:textId="1A9C5439" w:rsidR="00335556" w:rsidRDefault="0095334B" w:rsidP="00717336">
            <w:pPr>
              <w:pStyle w:val="a7"/>
              <w:ind w:firstLineChars="0" w:firstLine="0"/>
            </w:pPr>
            <w:r>
              <w:rPr>
                <w:rFonts w:hint="eastAsia"/>
              </w:rPr>
              <w:t>从原文抽取句子，所以句子流畅度较高</w:t>
            </w:r>
          </w:p>
        </w:tc>
        <w:tc>
          <w:tcPr>
            <w:tcW w:w="3647" w:type="dxa"/>
            <w:tcPrChange w:id="52" w:author="Haiqin" w:date="2020-08-07T16:02:00Z">
              <w:tcPr>
                <w:tcW w:w="3339" w:type="dxa"/>
              </w:tcPr>
            </w:tcPrChange>
          </w:tcPr>
          <w:p w14:paraId="2F8D570F" w14:textId="6FD6376C" w:rsidR="00335556" w:rsidRDefault="0095334B" w:rsidP="00717336">
            <w:pPr>
              <w:pStyle w:val="a7"/>
              <w:ind w:firstLineChars="0" w:firstLine="0"/>
            </w:pPr>
            <w:r>
              <w:rPr>
                <w:rFonts w:hint="eastAsia"/>
              </w:rPr>
              <w:t>自动生成句子，抽象度较高，更具总结性质</w:t>
            </w:r>
          </w:p>
        </w:tc>
      </w:tr>
      <w:tr w:rsidR="00335556" w14:paraId="483C5590" w14:textId="77777777" w:rsidTr="00822FF8">
        <w:trPr>
          <w:jc w:val="right"/>
          <w:trPrChange w:id="53" w:author="Haiqin" w:date="2020-08-07T16:02:00Z">
            <w:trPr>
              <w:jc w:val="right"/>
            </w:trPr>
          </w:trPrChange>
        </w:trPr>
        <w:tc>
          <w:tcPr>
            <w:tcW w:w="562" w:type="dxa"/>
            <w:tcPrChange w:id="54" w:author="Haiqin" w:date="2020-08-07T16:02:00Z">
              <w:tcPr>
                <w:tcW w:w="973" w:type="dxa"/>
              </w:tcPr>
            </w:tcPrChange>
          </w:tcPr>
          <w:p w14:paraId="460E0617" w14:textId="5040D32E" w:rsidR="00335556" w:rsidRDefault="0095334B" w:rsidP="00717336">
            <w:pPr>
              <w:pStyle w:val="a7"/>
              <w:ind w:firstLineChars="0" w:firstLine="0"/>
            </w:pPr>
            <w:r>
              <w:rPr>
                <w:rFonts w:hint="eastAsia"/>
              </w:rPr>
              <w:t>缺点</w:t>
            </w:r>
          </w:p>
        </w:tc>
        <w:tc>
          <w:tcPr>
            <w:tcW w:w="3647" w:type="dxa"/>
            <w:tcPrChange w:id="55" w:author="Haiqin" w:date="2020-08-07T16:02:00Z">
              <w:tcPr>
                <w:tcW w:w="3544" w:type="dxa"/>
              </w:tcPr>
            </w:tcPrChange>
          </w:tcPr>
          <w:p w14:paraId="230C6B83" w14:textId="4B219945" w:rsidR="00335556" w:rsidRDefault="0095334B" w:rsidP="00717336">
            <w:pPr>
              <w:pStyle w:val="a7"/>
              <w:ind w:firstLineChars="0" w:firstLine="0"/>
            </w:pPr>
            <w:r>
              <w:rPr>
                <w:rFonts w:hint="eastAsia"/>
              </w:rPr>
              <w:t>会引入更多的冗余信息，无法体现摘要本身的特点</w:t>
            </w:r>
          </w:p>
        </w:tc>
        <w:tc>
          <w:tcPr>
            <w:tcW w:w="3647" w:type="dxa"/>
            <w:tcPrChange w:id="56" w:author="Haiqin" w:date="2020-08-07T16:02:00Z">
              <w:tcPr>
                <w:tcW w:w="3339" w:type="dxa"/>
              </w:tcPr>
            </w:tcPrChange>
          </w:tcPr>
          <w:p w14:paraId="2E853B2F" w14:textId="76693BB7" w:rsidR="00335556" w:rsidRDefault="0095334B" w:rsidP="00717336">
            <w:pPr>
              <w:pStyle w:val="a7"/>
              <w:ind w:firstLineChars="0" w:firstLine="0"/>
            </w:pPr>
            <w:r>
              <w:rPr>
                <w:rFonts w:hint="eastAsia"/>
              </w:rPr>
              <w:t>文本长度越长，效果越差。抽象程度越高，越难以评估</w:t>
            </w:r>
          </w:p>
        </w:tc>
      </w:tr>
    </w:tbl>
    <w:p w14:paraId="4C33C832" w14:textId="541FCE08" w:rsidR="00335556" w:rsidRDefault="00335556" w:rsidP="00717336">
      <w:pPr>
        <w:pStyle w:val="a7"/>
        <w:ind w:left="440" w:firstLineChars="0" w:firstLine="0"/>
      </w:pPr>
    </w:p>
    <w:p w14:paraId="3BBA5017" w14:textId="77777777" w:rsidR="00335556" w:rsidRDefault="00335556" w:rsidP="00717336">
      <w:pPr>
        <w:pStyle w:val="a7"/>
        <w:ind w:left="440" w:firstLineChars="0" w:firstLine="0"/>
      </w:pPr>
    </w:p>
    <w:p w14:paraId="6A18045D" w14:textId="67A75916" w:rsidR="00C70CC8" w:rsidRPr="002E52F0" w:rsidRDefault="00E73BBF" w:rsidP="00717336">
      <w:pPr>
        <w:pStyle w:val="a7"/>
        <w:numPr>
          <w:ilvl w:val="0"/>
          <w:numId w:val="1"/>
        </w:numPr>
        <w:ind w:firstLineChars="0"/>
        <w:jc w:val="center"/>
        <w:rPr>
          <w:b/>
          <w:bCs/>
          <w:sz w:val="28"/>
          <w:szCs w:val="28"/>
        </w:rPr>
      </w:pPr>
      <w:r w:rsidRPr="002E52F0">
        <w:rPr>
          <w:rFonts w:hint="eastAsia"/>
          <w:b/>
          <w:bCs/>
          <w:sz w:val="28"/>
          <w:szCs w:val="28"/>
        </w:rPr>
        <w:t>摘要</w:t>
      </w:r>
      <w:r w:rsidR="00C70CC8" w:rsidRPr="002E52F0">
        <w:rPr>
          <w:rFonts w:hint="eastAsia"/>
          <w:b/>
          <w:bCs/>
          <w:sz w:val="28"/>
          <w:szCs w:val="28"/>
        </w:rPr>
        <w:t>评估方法</w:t>
      </w:r>
    </w:p>
    <w:p w14:paraId="4625F666" w14:textId="396A8EE8" w:rsidR="00C70CC8" w:rsidRDefault="00C70CC8" w:rsidP="00C70CC8">
      <w:pPr>
        <w:pStyle w:val="a7"/>
        <w:ind w:left="440" w:firstLineChars="0" w:firstLine="0"/>
      </w:pPr>
    </w:p>
    <w:p w14:paraId="5C545175" w14:textId="41AF120B" w:rsidR="00C13EB7" w:rsidRDefault="00C13EB7" w:rsidP="00C13EB7">
      <w:pPr>
        <w:pStyle w:val="a7"/>
        <w:ind w:left="440" w:firstLine="440"/>
      </w:pPr>
      <w:r w:rsidRPr="00C13EB7">
        <w:t xml:space="preserve">ROUGE(Recall-Oriented Understudy for </w:t>
      </w:r>
      <w:proofErr w:type="spellStart"/>
      <w:r w:rsidRPr="00C13EB7">
        <w:t>Gisting</w:t>
      </w:r>
      <w:proofErr w:type="spellEnd"/>
      <w:r w:rsidRPr="00C13EB7">
        <w:t xml:space="preserve"> Evaluation)</w:t>
      </w:r>
      <w:r w:rsidR="00B608E2">
        <w:t xml:space="preserve"> </w:t>
      </w:r>
      <w:r w:rsidR="00B608E2">
        <w:rPr>
          <w:rFonts w:hint="eastAsia"/>
        </w:rPr>
        <w:t>[</w:t>
      </w:r>
      <w:r w:rsidR="005F1541">
        <w:t>5</w:t>
      </w:r>
      <w:r w:rsidR="00B608E2">
        <w:t>]</w:t>
      </w:r>
      <w:r w:rsidRPr="00C13EB7">
        <w:rPr>
          <w:rFonts w:hint="eastAsia"/>
        </w:rPr>
        <w:t>，</w:t>
      </w:r>
      <w:del w:id="57" w:author="Haiqin" w:date="2020-08-07T16:02:00Z">
        <w:r w:rsidRPr="00C13EB7" w:rsidDel="00DB4AA9">
          <w:rPr>
            <w:rFonts w:hint="eastAsia"/>
          </w:rPr>
          <w:delText>这</w:delText>
        </w:r>
      </w:del>
      <w:r w:rsidRPr="00C13EB7">
        <w:rPr>
          <w:rFonts w:hint="eastAsia"/>
        </w:rPr>
        <w:t>是</w:t>
      </w:r>
      <w:del w:id="58" w:author="Haiqin" w:date="2020-08-07T16:02:00Z">
        <w:r w:rsidRPr="00C13EB7" w:rsidDel="00DB4AA9">
          <w:rPr>
            <w:rFonts w:hint="eastAsia"/>
          </w:rPr>
          <w:delText>一个在</w:delText>
        </w:r>
      </w:del>
      <w:r w:rsidRPr="00C13EB7">
        <w:rPr>
          <w:rFonts w:hint="eastAsia"/>
        </w:rPr>
        <w:t>摘要</w:t>
      </w:r>
      <w:del w:id="59" w:author="Haiqin" w:date="2020-08-07T16:02:00Z">
        <w:r w:rsidRPr="00C13EB7" w:rsidDel="00DB4AA9">
          <w:rPr>
            <w:rFonts w:hint="eastAsia"/>
          </w:rPr>
          <w:delText>模型领域中主流的</w:delText>
        </w:r>
      </w:del>
      <w:ins w:id="60" w:author="Haiqin" w:date="2020-08-07T16:02:00Z">
        <w:r w:rsidR="00DB4AA9">
          <w:rPr>
            <w:rFonts w:hint="eastAsia"/>
          </w:rPr>
          <w:t>质量</w:t>
        </w:r>
      </w:ins>
      <w:r w:rsidRPr="00C13EB7">
        <w:rPr>
          <w:rFonts w:hint="eastAsia"/>
        </w:rPr>
        <w:t>评估</w:t>
      </w:r>
      <w:ins w:id="61" w:author="Haiqin" w:date="2020-08-07T16:02:00Z">
        <w:r w:rsidR="00DB4AA9">
          <w:rPr>
            <w:rFonts w:hint="eastAsia"/>
          </w:rPr>
          <w:t>的主流</w:t>
        </w:r>
      </w:ins>
      <w:r w:rsidRPr="00C13EB7">
        <w:rPr>
          <w:rFonts w:hint="eastAsia"/>
        </w:rPr>
        <w:t>方法，它的核心想法来源于召回率，也就是说生成出来的摘要跟原本的人工摘要匹配度越高，分数就越高。而考虑到字和词的匹配情况，通常以</w:t>
      </w:r>
      <w:r w:rsidRPr="00C13EB7">
        <w:rPr>
          <w:rFonts w:hint="eastAsia"/>
        </w:rPr>
        <w:t>ROUGE-</w:t>
      </w:r>
      <w:del w:id="62" w:author="Haiqin" w:date="2020-08-07T16:03:00Z">
        <w:r w:rsidRPr="00DB4AA9" w:rsidDel="00DB4AA9">
          <w:rPr>
            <w:rFonts w:ascii="Times" w:hAnsi="Times"/>
            <w:i/>
            <w:rPrChange w:id="63" w:author="Haiqin" w:date="2020-08-07T16:03:00Z">
              <w:rPr/>
            </w:rPrChange>
          </w:rPr>
          <w:delText>N</w:delText>
        </w:r>
      </w:del>
      <w:ins w:id="64" w:author="Haiqin" w:date="2020-08-07T16:03:00Z">
        <w:r w:rsidR="00DB4AA9" w:rsidRPr="00DB4AA9">
          <w:rPr>
            <w:rFonts w:ascii="Times" w:hAnsi="Times"/>
            <w:i/>
            <w:rPrChange w:id="65" w:author="Haiqin" w:date="2020-08-07T16:03:00Z">
              <w:rPr>
                <w:rFonts w:ascii="Times" w:hAnsi="Times"/>
              </w:rPr>
            </w:rPrChange>
          </w:rPr>
          <w:t>n</w:t>
        </w:r>
      </w:ins>
      <w:del w:id="66" w:author="Haiqin" w:date="2020-08-07T16:04:00Z">
        <w:r w:rsidRPr="00C13EB7" w:rsidDel="00DB4AA9">
          <w:delText xml:space="preserve"> </w:delText>
        </w:r>
      </w:del>
      <w:r w:rsidRPr="00C13EB7">
        <w:rPr>
          <w:rFonts w:hint="eastAsia"/>
        </w:rPr>
        <w:t>表示</w:t>
      </w:r>
      <w:ins w:id="67" w:author="Haiqin" w:date="2020-08-07T16:04:00Z">
        <w:r w:rsidR="00DB4AA9">
          <w:rPr>
            <w:rFonts w:hint="eastAsia"/>
          </w:rPr>
          <w:t>相应的</w:t>
        </w:r>
        <w:r w:rsidR="00DB4AA9" w:rsidRPr="00C13EB7">
          <w:rPr>
            <w:rFonts w:hint="eastAsia"/>
          </w:rPr>
          <w:t>召回率</w:t>
        </w:r>
        <w:r w:rsidR="00DB4AA9">
          <w:rPr>
            <w:rFonts w:hint="eastAsia"/>
          </w:rPr>
          <w:t>,</w:t>
        </w:r>
        <w:r w:rsidR="00DB4AA9">
          <w:t xml:space="preserve"> </w:t>
        </w:r>
        <w:r w:rsidR="00DB4AA9">
          <w:rPr>
            <w:rFonts w:hint="eastAsia"/>
          </w:rPr>
          <w:t>其中</w:t>
        </w:r>
      </w:ins>
      <w:del w:id="68" w:author="Haiqin" w:date="2020-08-07T16:03:00Z">
        <w:r w:rsidRPr="00DB4AA9" w:rsidDel="00DB4AA9">
          <w:rPr>
            <w:rFonts w:ascii="Times" w:hAnsi="Times"/>
            <w:i/>
            <w:rPrChange w:id="69" w:author="Haiqin" w:date="2020-08-07T16:03:00Z">
              <w:rPr/>
            </w:rPrChange>
          </w:rPr>
          <w:delText>N</w:delText>
        </w:r>
      </w:del>
      <w:ins w:id="70" w:author="Haiqin" w:date="2020-08-07T16:03:00Z">
        <w:r w:rsidR="00DB4AA9" w:rsidRPr="00DB4AA9">
          <w:rPr>
            <w:rFonts w:ascii="Times" w:hAnsi="Times"/>
            <w:i/>
            <w:rPrChange w:id="71" w:author="Haiqin" w:date="2020-08-07T16:03:00Z">
              <w:rPr/>
            </w:rPrChange>
          </w:rPr>
          <w:t>n</w:t>
        </w:r>
      </w:ins>
      <w:ins w:id="72" w:author="Haiqin" w:date="2020-08-07T16:04:00Z">
        <w:r w:rsidR="00DB4AA9" w:rsidRPr="00DB4AA9">
          <w:rPr>
            <w:rFonts w:ascii="Times" w:hAnsi="Times" w:hint="eastAsia"/>
            <w:rPrChange w:id="73" w:author="Haiqin" w:date="2020-08-07T16:04:00Z">
              <w:rPr>
                <w:rFonts w:ascii="Times" w:hAnsi="Times" w:hint="eastAsia"/>
                <w:i/>
              </w:rPr>
            </w:rPrChange>
          </w:rPr>
          <w:t>表示</w:t>
        </w:r>
        <w:r w:rsidR="00DB4AA9">
          <w:rPr>
            <w:rFonts w:ascii="Times" w:hAnsi="Times" w:hint="eastAsia"/>
          </w:rPr>
          <w:t>对应的</w:t>
        </w:r>
      </w:ins>
      <w:del w:id="74" w:author="Haiqin" w:date="2020-08-07T16:04:00Z">
        <w:r w:rsidRPr="00C13EB7" w:rsidDel="00DB4AA9">
          <w:rPr>
            <w:rFonts w:hint="eastAsia"/>
          </w:rPr>
          <w:delText>个</w:delText>
        </w:r>
      </w:del>
      <w:r w:rsidRPr="00C13EB7">
        <w:rPr>
          <w:rFonts w:hint="eastAsia"/>
        </w:rPr>
        <w:t>字</w:t>
      </w:r>
      <w:ins w:id="75" w:author="Haiqin" w:date="2020-08-07T16:05:00Z">
        <w:r w:rsidR="00DB4AA9">
          <w:rPr>
            <w:rFonts w:hint="eastAsia"/>
          </w:rPr>
          <w:t>数</w:t>
        </w:r>
      </w:ins>
      <w:del w:id="76" w:author="Haiqin" w:date="2020-08-07T16:04:00Z">
        <w:r w:rsidRPr="00C13EB7" w:rsidDel="00DB4AA9">
          <w:rPr>
            <w:rFonts w:hint="eastAsia"/>
          </w:rPr>
          <w:delText>为单位求得召回率</w:delText>
        </w:r>
      </w:del>
      <w:r w:rsidRPr="00C13EB7">
        <w:rPr>
          <w:rFonts w:hint="eastAsia"/>
        </w:rPr>
        <w:t>。</w:t>
      </w:r>
      <w:ins w:id="77" w:author="Haiqin" w:date="2020-08-07T16:05:00Z">
        <w:r w:rsidR="00DB4AA9">
          <w:rPr>
            <w:rFonts w:hint="eastAsia"/>
          </w:rPr>
          <w:t>通常实验会统计</w:t>
        </w:r>
      </w:ins>
      <w:r w:rsidRPr="00C13EB7">
        <w:rPr>
          <w:rFonts w:hint="eastAsia"/>
        </w:rPr>
        <w:t>ROUGE-</w:t>
      </w:r>
      <w:r w:rsidRPr="00DB4AA9">
        <w:rPr>
          <w:rFonts w:ascii="Times" w:hAnsi="Times"/>
          <w:rPrChange w:id="78" w:author="Haiqin" w:date="2020-08-07T16:05:00Z">
            <w:rPr/>
          </w:rPrChange>
        </w:rPr>
        <w:t>1</w:t>
      </w:r>
      <w:r w:rsidRPr="00C13EB7">
        <w:t xml:space="preserve"> </w:t>
      </w:r>
      <w:r w:rsidRPr="00C13EB7">
        <w:rPr>
          <w:rFonts w:hint="eastAsia"/>
        </w:rPr>
        <w:t>和</w:t>
      </w:r>
      <w:r w:rsidRPr="00C13EB7">
        <w:rPr>
          <w:rFonts w:hint="eastAsia"/>
        </w:rPr>
        <w:t xml:space="preserve"> ROUGE-</w:t>
      </w:r>
      <w:r w:rsidRPr="00DB4AA9">
        <w:rPr>
          <w:rFonts w:ascii="Times" w:hAnsi="Times"/>
          <w:rPrChange w:id="79" w:author="Haiqin" w:date="2020-08-07T16:05:00Z">
            <w:rPr/>
          </w:rPrChange>
        </w:rPr>
        <w:t>2</w:t>
      </w:r>
      <w:del w:id="80" w:author="Haiqin" w:date="2020-08-07T16:05:00Z">
        <w:r w:rsidRPr="00C13EB7" w:rsidDel="00DB4AA9">
          <w:delText xml:space="preserve"> </w:delText>
        </w:r>
        <w:r w:rsidRPr="00C13EB7" w:rsidDel="00DB4AA9">
          <w:rPr>
            <w:rFonts w:hint="eastAsia"/>
          </w:rPr>
          <w:delText>通常也用</w:delText>
        </w:r>
      </w:del>
      <w:r w:rsidRPr="00C13EB7">
        <w:rPr>
          <w:rFonts w:hint="eastAsia"/>
        </w:rPr>
        <w:t>作</w:t>
      </w:r>
      <w:ins w:id="81" w:author="Haiqin" w:date="2020-08-07T16:05:00Z">
        <w:r w:rsidR="00DB4AA9">
          <w:rPr>
            <w:rFonts w:hint="eastAsia"/>
          </w:rPr>
          <w:t>为</w:t>
        </w:r>
      </w:ins>
      <w:r w:rsidRPr="00C13EB7">
        <w:rPr>
          <w:rFonts w:hint="eastAsia"/>
        </w:rPr>
        <w:t>实验结果</w:t>
      </w:r>
      <w:del w:id="82" w:author="Haiqin" w:date="2020-08-07T16:05:00Z">
        <w:r w:rsidRPr="00C13EB7" w:rsidDel="00DB4AA9">
          <w:rPr>
            <w:rFonts w:hint="eastAsia"/>
          </w:rPr>
          <w:delText>对比</w:delText>
        </w:r>
      </w:del>
      <w:r w:rsidRPr="00C13EB7">
        <w:rPr>
          <w:rFonts w:hint="eastAsia"/>
        </w:rPr>
        <w:t>。公式如下：</w:t>
      </w:r>
    </w:p>
    <w:p w14:paraId="3BAB390D" w14:textId="16E9FD94" w:rsidR="002E52F0" w:rsidRDefault="002E52F0" w:rsidP="00F81804">
      <w:pPr>
        <w:ind w:firstLineChars="190" w:firstLine="418"/>
        <w:rPr>
          <w:ins w:id="83" w:author="Jianhua SHI" w:date="2020-08-07T19:19:00Z"/>
        </w:rPr>
      </w:pPr>
    </w:p>
    <w:p w14:paraId="58E74F95" w14:textId="3CE4F114" w:rsidR="00F81804" w:rsidRPr="00F81804" w:rsidRDefault="00F81804">
      <w:pPr>
        <w:ind w:firstLineChars="190" w:firstLine="418"/>
        <w:pPrChange w:id="84" w:author="Jianhua SHI" w:date="2020-08-07T19:19:00Z">
          <w:pPr>
            <w:pStyle w:val="a7"/>
            <w:ind w:left="440" w:firstLine="440"/>
          </w:pPr>
        </w:pPrChange>
      </w:pPr>
      <w:ins w:id="85" w:author="Jianhua SHI" w:date="2020-08-07T19:18:00Z">
        <w:r w:rsidRPr="00C13EB7">
          <w:rPr>
            <w:noProof/>
          </w:rPr>
          <w:drawing>
            <wp:inline distT="0" distB="0" distL="0" distR="0" wp14:anchorId="36015FF6" wp14:editId="3B99B46C">
              <wp:extent cx="5274310" cy="1129030"/>
              <wp:effectExtent l="0" t="0" r="2540" b="0"/>
              <wp:docPr id="24" name="Picture 6">
                <a:extLst xmlns:a="http://schemas.openxmlformats.org/drawingml/2006/main">
                  <a:ext uri="{FF2B5EF4-FFF2-40B4-BE49-F238E27FC236}">
                    <a16:creationId xmlns:a16="http://schemas.microsoft.com/office/drawing/2014/main" id="{97F75F36-A48C-4F56-A4B9-C521283EAB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97F75F36-A48C-4F56-A4B9-C521283EAB3A}"/>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129030"/>
                      </a:xfrm>
                      <a:prstGeom prst="rect">
                        <a:avLst/>
                      </a:prstGeom>
                      <a:noFill/>
                    </pic:spPr>
                  </pic:pic>
                </a:graphicData>
              </a:graphic>
            </wp:inline>
          </w:drawing>
        </w:r>
      </w:ins>
    </w:p>
    <w:p w14:paraId="3156FD0B" w14:textId="77777777" w:rsidR="0084396C" w:rsidRDefault="0084396C" w:rsidP="0084396C">
      <w:pPr>
        <w:pStyle w:val="a7"/>
        <w:ind w:left="440" w:firstLine="440"/>
        <w:rPr>
          <w:ins w:id="86" w:author="Jianhua SHI" w:date="2020-08-07T17:41:00Z"/>
          <w:noProof/>
        </w:rPr>
      </w:pPr>
      <w:ins w:id="87" w:author="Jianhua SHI" w:date="2020-08-07T17:41:00Z">
        <w:r>
          <w:rPr>
            <w:noProof/>
          </w:rPr>
          <w:t>$$</w:t>
        </w:r>
      </w:ins>
    </w:p>
    <w:p w14:paraId="71365D98" w14:textId="77777777" w:rsidR="0084396C" w:rsidRDefault="0084396C" w:rsidP="0084396C">
      <w:pPr>
        <w:pStyle w:val="a7"/>
        <w:ind w:left="440" w:firstLine="440"/>
        <w:rPr>
          <w:ins w:id="88" w:author="Jianhua SHI" w:date="2020-08-07T17:41:00Z"/>
          <w:noProof/>
        </w:rPr>
      </w:pPr>
      <w:ins w:id="89" w:author="Jianhua SHI" w:date="2020-08-07T17:41:00Z">
        <w:r>
          <w:rPr>
            <w:noProof/>
          </w:rPr>
          <w:t>\operatorname{ROUGE}-\mathrm{N}=\frac{\sum_{S\in\{\text {Referencesummaries}\}} \sum_{\text {gram}_{N} \in S}\operatorname{Count}_{\text {match}}\left(\operatorname{gram}_{N}\right)}{\sum_{S \in\{\text {ReferenceSummaries}\}} \sum_{\text {gram}_{N} \in S} \operatorname{Count}\left(\operatorname{gram}_{N}\right)}</w:t>
        </w:r>
      </w:ins>
    </w:p>
    <w:p w14:paraId="245438C8" w14:textId="2F82B678" w:rsidR="00C13EB7" w:rsidDel="0084396C" w:rsidRDefault="0084396C" w:rsidP="00C13EB7">
      <w:pPr>
        <w:pStyle w:val="a7"/>
        <w:ind w:left="440" w:firstLine="440"/>
        <w:rPr>
          <w:del w:id="90" w:author="Jianhua SHI" w:date="2020-08-07T17:41:00Z"/>
          <w:noProof/>
        </w:rPr>
      </w:pPr>
      <w:ins w:id="91" w:author="Jianhua SHI" w:date="2020-08-07T17:41:00Z">
        <w:r>
          <w:rPr>
            <w:noProof/>
          </w:rPr>
          <w:t>$$</w:t>
        </w:r>
      </w:ins>
      <w:commentRangeStart w:id="92"/>
      <w:del w:id="93" w:author="Jianhua SHI" w:date="2020-08-07T17:25:00Z">
        <w:r w:rsidR="00C13EB7" w:rsidRPr="00C13EB7" w:rsidDel="00CA06F6">
          <w:rPr>
            <w:noProof/>
          </w:rPr>
          <w:drawing>
            <wp:inline distT="0" distB="0" distL="0" distR="0" wp14:anchorId="4C5FB13D" wp14:editId="510A8E6F">
              <wp:extent cx="5274310" cy="1129030"/>
              <wp:effectExtent l="0" t="0" r="2540" b="0"/>
              <wp:docPr id="1030" name="Picture 6">
                <a:extLst xmlns:a="http://schemas.openxmlformats.org/drawingml/2006/main">
                  <a:ext uri="{FF2B5EF4-FFF2-40B4-BE49-F238E27FC236}">
                    <a16:creationId xmlns:a16="http://schemas.microsoft.com/office/drawing/2014/main" id="{97F75F36-A48C-4F56-A4B9-C521283EAB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97F75F36-A48C-4F56-A4B9-C521283EAB3A}"/>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129030"/>
                      </a:xfrm>
                      <a:prstGeom prst="rect">
                        <a:avLst/>
                      </a:prstGeom>
                      <a:noFill/>
                    </pic:spPr>
                  </pic:pic>
                </a:graphicData>
              </a:graphic>
            </wp:inline>
          </w:drawing>
        </w:r>
      </w:del>
      <w:commentRangeEnd w:id="92"/>
      <w:del w:id="94" w:author="Jianhua SHI" w:date="2020-08-07T17:41:00Z">
        <w:r w:rsidR="00DB4AA9" w:rsidDel="0084396C">
          <w:rPr>
            <w:rStyle w:val="ae"/>
          </w:rPr>
          <w:commentReference w:id="92"/>
        </w:r>
      </w:del>
    </w:p>
    <w:p w14:paraId="449EE45F" w14:textId="77777777" w:rsidR="0084396C" w:rsidRDefault="0084396C" w:rsidP="0084396C">
      <w:pPr>
        <w:ind w:firstLineChars="190" w:firstLine="418"/>
        <w:rPr>
          <w:ins w:id="95" w:author="Jianhua SHI" w:date="2020-08-07T17:41:00Z"/>
        </w:rPr>
      </w:pPr>
    </w:p>
    <w:p w14:paraId="4E131477" w14:textId="670DE2BA" w:rsidR="00C13EB7" w:rsidRPr="002E52F0" w:rsidDel="00DB4AA9" w:rsidRDefault="00C13EB7" w:rsidP="00C13EB7">
      <w:pPr>
        <w:pStyle w:val="a7"/>
        <w:ind w:left="440" w:firstLine="400"/>
        <w:jc w:val="center"/>
        <w:rPr>
          <w:del w:id="96" w:author="Haiqin" w:date="2020-08-07T16:06:00Z"/>
          <w:rFonts w:ascii="华文楷体" w:eastAsia="华文楷体" w:hAnsi="华文楷体"/>
          <w:sz w:val="20"/>
          <w:szCs w:val="20"/>
        </w:rPr>
      </w:pPr>
      <w:del w:id="97" w:author="Haiqin" w:date="2020-08-07T16:06:00Z">
        <w:r w:rsidRPr="002E52F0" w:rsidDel="00DB4AA9">
          <w:rPr>
            <w:rFonts w:ascii="华文楷体" w:eastAsia="华文楷体" w:hAnsi="华文楷体" w:hint="eastAsia"/>
            <w:sz w:val="20"/>
            <w:szCs w:val="20"/>
          </w:rPr>
          <w:delText>图1：ROUGE-N</w:delText>
        </w:r>
        <w:r w:rsidRPr="002E52F0" w:rsidDel="00DB4AA9">
          <w:rPr>
            <w:rFonts w:ascii="华文楷体" w:eastAsia="华文楷体" w:hAnsi="华文楷体"/>
            <w:sz w:val="20"/>
            <w:szCs w:val="20"/>
          </w:rPr>
          <w:delText xml:space="preserve"> </w:delText>
        </w:r>
        <w:r w:rsidRPr="002E52F0" w:rsidDel="00DB4AA9">
          <w:rPr>
            <w:rFonts w:ascii="华文楷体" w:eastAsia="华文楷体" w:hAnsi="华文楷体" w:hint="eastAsia"/>
            <w:sz w:val="20"/>
            <w:szCs w:val="20"/>
          </w:rPr>
          <w:delText>公式</w:delText>
        </w:r>
      </w:del>
    </w:p>
    <w:p w14:paraId="4D0501D4" w14:textId="77777777" w:rsidR="00C13EB7" w:rsidRPr="00C13EB7" w:rsidRDefault="00C13EB7" w:rsidP="00C13EB7">
      <w:pPr>
        <w:pStyle w:val="a7"/>
        <w:ind w:left="440" w:firstLine="440"/>
      </w:pPr>
    </w:p>
    <w:p w14:paraId="542411BC" w14:textId="7CEF21FB" w:rsidR="00C13EB7" w:rsidRPr="00C13EB7" w:rsidRDefault="00C13EB7" w:rsidP="00C13EB7">
      <w:pPr>
        <w:pStyle w:val="a7"/>
        <w:ind w:left="440" w:firstLine="440"/>
      </w:pPr>
      <w:r w:rsidRPr="00C13EB7">
        <w:rPr>
          <w:rFonts w:hint="eastAsia"/>
        </w:rPr>
        <w:t>另外，</w:t>
      </w:r>
      <w:r w:rsidRPr="00C13EB7">
        <w:t>ROUGE-L (</w:t>
      </w:r>
      <w:del w:id="98" w:author="Haiqin" w:date="2020-08-07T16:08:00Z">
        <w:r w:rsidRPr="00C13EB7" w:rsidDel="003370AE">
          <w:delText xml:space="preserve">LCS </w:delText>
        </w:r>
      </w:del>
      <w:r w:rsidRPr="00C13EB7">
        <w:t>longest common subsequence</w:t>
      </w:r>
      <w:ins w:id="99" w:author="Haiqin" w:date="2020-08-07T16:08:00Z">
        <w:r w:rsidR="003370AE">
          <w:t xml:space="preserve">, </w:t>
        </w:r>
        <w:r w:rsidR="003370AE" w:rsidRPr="00C13EB7">
          <w:t>LCS</w:t>
        </w:r>
      </w:ins>
      <w:r w:rsidRPr="00C13EB7">
        <w:t xml:space="preserve">) </w:t>
      </w:r>
      <w:del w:id="100" w:author="Haiqin" w:date="2020-08-07T16:08:00Z">
        <w:r w:rsidRPr="00C13EB7" w:rsidDel="003370AE">
          <w:rPr>
            <w:rFonts w:hint="eastAsia"/>
          </w:rPr>
          <w:delText>也是一个普遍</w:delText>
        </w:r>
      </w:del>
      <w:ins w:id="101" w:author="Haiqin" w:date="2020-08-07T16:08:00Z">
        <w:r w:rsidR="003370AE">
          <w:rPr>
            <w:rFonts w:hint="eastAsia"/>
          </w:rPr>
          <w:t>亦常</w:t>
        </w:r>
      </w:ins>
      <w:r w:rsidRPr="00C13EB7">
        <w:rPr>
          <w:rFonts w:hint="eastAsia"/>
        </w:rPr>
        <w:t>用</w:t>
      </w:r>
      <w:del w:id="102" w:author="Haiqin" w:date="2020-08-07T16:08:00Z">
        <w:r w:rsidRPr="00C13EB7" w:rsidDel="003370AE">
          <w:rPr>
            <w:rFonts w:hint="eastAsia"/>
          </w:rPr>
          <w:delText>来</w:delText>
        </w:r>
      </w:del>
      <w:r w:rsidRPr="00C13EB7">
        <w:rPr>
          <w:rFonts w:hint="eastAsia"/>
        </w:rPr>
        <w:t>做实验结果评估的指标</w:t>
      </w:r>
      <w:del w:id="103" w:author="Haiqin" w:date="2020-08-07T16:08:00Z">
        <w:r w:rsidRPr="00C13EB7" w:rsidDel="003370AE">
          <w:rPr>
            <w:rFonts w:hint="eastAsia"/>
          </w:rPr>
          <w:delText>之一</w:delText>
        </w:r>
      </w:del>
      <w:r w:rsidRPr="00C13EB7">
        <w:rPr>
          <w:rFonts w:hint="eastAsia"/>
        </w:rPr>
        <w:t>。它</w:t>
      </w:r>
      <w:ins w:id="104" w:author="Haiqin" w:date="2020-08-07T16:09:00Z">
        <w:r w:rsidR="003370AE">
          <w:rPr>
            <w:rFonts w:hint="eastAsia"/>
          </w:rPr>
          <w:t>通过</w:t>
        </w:r>
      </w:ins>
      <w:del w:id="105" w:author="Haiqin" w:date="2020-08-07T16:09:00Z">
        <w:r w:rsidRPr="00C13EB7" w:rsidDel="003370AE">
          <w:rPr>
            <w:rFonts w:hint="eastAsia"/>
          </w:rPr>
          <w:delText>考虑了</w:delText>
        </w:r>
      </w:del>
      <w:r w:rsidRPr="00C13EB7">
        <w:rPr>
          <w:rFonts w:hint="eastAsia"/>
        </w:rPr>
        <w:t>输出摘要和原本摘要的最长公共子序列的匹配情况和准确度，</w:t>
      </w:r>
      <w:del w:id="106" w:author="Haiqin" w:date="2020-08-07T16:09:00Z">
        <w:r w:rsidRPr="00C13EB7" w:rsidDel="003370AE">
          <w:rPr>
            <w:rFonts w:hint="eastAsia"/>
          </w:rPr>
          <w:delText>从而</w:delText>
        </w:r>
      </w:del>
      <w:r w:rsidRPr="00C13EB7">
        <w:rPr>
          <w:rFonts w:hint="eastAsia"/>
        </w:rPr>
        <w:t>计算出最后得分。公式如下：</w:t>
      </w:r>
    </w:p>
    <w:p w14:paraId="06C92C79" w14:textId="02BC61AD" w:rsidR="00C13EB7" w:rsidRDefault="00C13EB7" w:rsidP="00C13EB7">
      <w:pPr>
        <w:pStyle w:val="a7"/>
        <w:ind w:left="440" w:firstLine="440"/>
        <w:rPr>
          <w:ins w:id="107" w:author="Jianhua SHI" w:date="2020-08-07T19:20:00Z"/>
        </w:rPr>
      </w:pPr>
    </w:p>
    <w:p w14:paraId="0FFBDF33" w14:textId="4CAE6798" w:rsidR="00F81804" w:rsidRPr="00C13EB7" w:rsidRDefault="00F81804">
      <w:pPr>
        <w:pStyle w:val="a7"/>
        <w:ind w:left="440" w:firstLine="440"/>
        <w:jc w:val="center"/>
        <w:pPrChange w:id="108" w:author="Jianhua SHI" w:date="2020-08-07T19:20:00Z">
          <w:pPr>
            <w:pStyle w:val="a7"/>
            <w:ind w:left="440" w:firstLine="440"/>
          </w:pPr>
        </w:pPrChange>
      </w:pPr>
      <w:ins w:id="109" w:author="Jianhua SHI" w:date="2020-08-07T19:20:00Z">
        <w:r w:rsidRPr="00C13EB7">
          <w:rPr>
            <w:noProof/>
          </w:rPr>
          <w:lastRenderedPageBreak/>
          <w:drawing>
            <wp:inline distT="0" distB="0" distL="0" distR="0" wp14:anchorId="59C9084F" wp14:editId="1050B397">
              <wp:extent cx="1968500" cy="1387177"/>
              <wp:effectExtent l="0" t="0" r="0" b="3810"/>
              <wp:docPr id="25" name="Picture 2">
                <a:extLst xmlns:a="http://schemas.openxmlformats.org/drawingml/2006/main">
                  <a:ext uri="{FF2B5EF4-FFF2-40B4-BE49-F238E27FC236}">
                    <a16:creationId xmlns:a16="http://schemas.microsoft.com/office/drawing/2014/main" id="{5DE536F1-798D-4462-B3A5-FC2472742D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5DE536F1-798D-4462-B3A5-FC2472742D6C}"/>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0353" cy="1402577"/>
                      </a:xfrm>
                      <a:prstGeom prst="rect">
                        <a:avLst/>
                      </a:prstGeom>
                      <a:noFill/>
                    </pic:spPr>
                  </pic:pic>
                </a:graphicData>
              </a:graphic>
            </wp:inline>
          </w:drawing>
        </w:r>
      </w:ins>
    </w:p>
    <w:p w14:paraId="3D4D555F" w14:textId="77777777" w:rsidR="00457707" w:rsidRDefault="00C13EB7" w:rsidP="00457707">
      <w:pPr>
        <w:pStyle w:val="a7"/>
        <w:ind w:left="440" w:firstLine="440"/>
        <w:rPr>
          <w:ins w:id="110" w:author="Jianhua SHI" w:date="2020-08-07T17:27:00Z"/>
          <w:noProof/>
        </w:rPr>
      </w:pPr>
      <w:commentRangeStart w:id="111"/>
      <w:del w:id="112" w:author="Jianhua SHI" w:date="2020-08-07T17:27:00Z">
        <w:r w:rsidRPr="00C13EB7" w:rsidDel="00457707">
          <w:rPr>
            <w:noProof/>
          </w:rPr>
          <w:drawing>
            <wp:inline distT="0" distB="0" distL="0" distR="0" wp14:anchorId="606ABDBB" wp14:editId="2729763C">
              <wp:extent cx="1968500" cy="1387177"/>
              <wp:effectExtent l="0" t="0" r="0" b="3810"/>
              <wp:docPr id="2050" name="Picture 2">
                <a:extLst xmlns:a="http://schemas.openxmlformats.org/drawingml/2006/main">
                  <a:ext uri="{FF2B5EF4-FFF2-40B4-BE49-F238E27FC236}">
                    <a16:creationId xmlns:a16="http://schemas.microsoft.com/office/drawing/2014/main" id="{5DE536F1-798D-4462-B3A5-FC2472742D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5DE536F1-798D-4462-B3A5-FC2472742D6C}"/>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0353" cy="1402577"/>
                      </a:xfrm>
                      <a:prstGeom prst="rect">
                        <a:avLst/>
                      </a:prstGeom>
                      <a:noFill/>
                    </pic:spPr>
                  </pic:pic>
                </a:graphicData>
              </a:graphic>
            </wp:inline>
          </w:drawing>
        </w:r>
      </w:del>
      <w:commentRangeEnd w:id="111"/>
      <w:r w:rsidR="003370AE">
        <w:rPr>
          <w:rStyle w:val="ae"/>
        </w:rPr>
        <w:commentReference w:id="111"/>
      </w:r>
      <w:ins w:id="113" w:author="Jianhua SHI" w:date="2020-08-07T17:27:00Z">
        <w:r w:rsidR="00457707">
          <w:rPr>
            <w:noProof/>
          </w:rPr>
          <w:t>$$</w:t>
        </w:r>
      </w:ins>
    </w:p>
    <w:p w14:paraId="5AD0EB5C" w14:textId="77777777" w:rsidR="00457707" w:rsidRDefault="00457707" w:rsidP="00457707">
      <w:pPr>
        <w:pStyle w:val="a7"/>
        <w:ind w:left="440" w:firstLine="440"/>
        <w:rPr>
          <w:ins w:id="114" w:author="Jianhua SHI" w:date="2020-08-07T17:27:00Z"/>
          <w:noProof/>
        </w:rPr>
      </w:pPr>
      <w:ins w:id="115" w:author="Jianhua SHI" w:date="2020-08-07T17:27:00Z">
        <w:r>
          <w:rPr>
            <w:noProof/>
          </w:rPr>
          <w:t>\begin{aligned}</w:t>
        </w:r>
      </w:ins>
    </w:p>
    <w:p w14:paraId="1BE21E10" w14:textId="77777777" w:rsidR="00457707" w:rsidRDefault="00457707" w:rsidP="00457707">
      <w:pPr>
        <w:pStyle w:val="a7"/>
        <w:ind w:left="440" w:firstLine="440"/>
        <w:rPr>
          <w:ins w:id="116" w:author="Jianhua SHI" w:date="2020-08-07T17:27:00Z"/>
          <w:noProof/>
        </w:rPr>
      </w:pPr>
      <w:ins w:id="117" w:author="Jianhua SHI" w:date="2020-08-07T17:27:00Z">
        <w:r>
          <w:rPr>
            <w:noProof/>
          </w:rPr>
          <w:t>R_{L C S} &amp;=\frac{L C S(C, S)}{\operatorname{len}(S)} \\</w:t>
        </w:r>
      </w:ins>
    </w:p>
    <w:p w14:paraId="4CA80608" w14:textId="77777777" w:rsidR="00457707" w:rsidRDefault="00457707" w:rsidP="00457707">
      <w:pPr>
        <w:pStyle w:val="a7"/>
        <w:ind w:left="440" w:firstLine="440"/>
        <w:rPr>
          <w:ins w:id="118" w:author="Jianhua SHI" w:date="2020-08-07T17:27:00Z"/>
          <w:noProof/>
        </w:rPr>
      </w:pPr>
      <w:ins w:id="119" w:author="Jianhua SHI" w:date="2020-08-07T17:27:00Z">
        <w:r>
          <w:rPr>
            <w:noProof/>
          </w:rPr>
          <w:t>\\</w:t>
        </w:r>
      </w:ins>
    </w:p>
    <w:p w14:paraId="64FC3FEA" w14:textId="77777777" w:rsidR="00457707" w:rsidRDefault="00457707" w:rsidP="00457707">
      <w:pPr>
        <w:pStyle w:val="a7"/>
        <w:ind w:left="440" w:firstLine="440"/>
        <w:rPr>
          <w:ins w:id="120" w:author="Jianhua SHI" w:date="2020-08-07T17:27:00Z"/>
          <w:noProof/>
        </w:rPr>
      </w:pPr>
      <w:ins w:id="121" w:author="Jianhua SHI" w:date="2020-08-07T17:27:00Z">
        <w:r>
          <w:rPr>
            <w:noProof/>
          </w:rPr>
          <w:t>P_{L C S} &amp;=\frac{L C S(C, S)}{\operatorname{len}(C)} \\</w:t>
        </w:r>
      </w:ins>
    </w:p>
    <w:p w14:paraId="3C2CDA23" w14:textId="77777777" w:rsidR="00457707" w:rsidRDefault="00457707" w:rsidP="00457707">
      <w:pPr>
        <w:pStyle w:val="a7"/>
        <w:ind w:left="440" w:firstLine="440"/>
        <w:rPr>
          <w:ins w:id="122" w:author="Jianhua SHI" w:date="2020-08-07T17:27:00Z"/>
          <w:noProof/>
        </w:rPr>
      </w:pPr>
      <w:ins w:id="123" w:author="Jianhua SHI" w:date="2020-08-07T17:27:00Z">
        <w:r>
          <w:rPr>
            <w:noProof/>
          </w:rPr>
          <w:t>\\</w:t>
        </w:r>
      </w:ins>
    </w:p>
    <w:p w14:paraId="1FB93A4C" w14:textId="77777777" w:rsidR="00457707" w:rsidRDefault="00457707" w:rsidP="00457707">
      <w:pPr>
        <w:pStyle w:val="a7"/>
        <w:ind w:left="440" w:firstLine="440"/>
        <w:rPr>
          <w:ins w:id="124" w:author="Jianhua SHI" w:date="2020-08-07T17:27:00Z"/>
          <w:noProof/>
        </w:rPr>
      </w:pPr>
      <w:ins w:id="125" w:author="Jianhua SHI" w:date="2020-08-07T17:27:00Z">
        <w:r>
          <w:rPr>
            <w:noProof/>
          </w:rPr>
          <w:t>F_{L C S} &amp;=\frac{\left(1+\beta^{2}\right) R_{L C S} P_{L C S}}{R_{L C S}+\beta^{2} P_{L C S}}</w:t>
        </w:r>
      </w:ins>
    </w:p>
    <w:p w14:paraId="1FFE3753" w14:textId="77777777" w:rsidR="00457707" w:rsidRDefault="00457707" w:rsidP="00457707">
      <w:pPr>
        <w:pStyle w:val="a7"/>
        <w:ind w:left="440" w:firstLine="440"/>
        <w:rPr>
          <w:ins w:id="126" w:author="Jianhua SHI" w:date="2020-08-07T17:27:00Z"/>
          <w:noProof/>
        </w:rPr>
      </w:pPr>
      <w:ins w:id="127" w:author="Jianhua SHI" w:date="2020-08-07T17:27:00Z">
        <w:r>
          <w:rPr>
            <w:noProof/>
          </w:rPr>
          <w:t>\end{aligned}</w:t>
        </w:r>
      </w:ins>
    </w:p>
    <w:p w14:paraId="6EBBC2E5" w14:textId="0664A461" w:rsidR="00C13EB7" w:rsidRDefault="00457707" w:rsidP="00457707">
      <w:pPr>
        <w:pStyle w:val="a7"/>
        <w:ind w:left="440" w:firstLine="440"/>
        <w:jc w:val="center"/>
        <w:rPr>
          <w:ins w:id="128" w:author="Jianhua SHI" w:date="2020-08-07T17:27:00Z"/>
          <w:noProof/>
        </w:rPr>
      </w:pPr>
      <w:ins w:id="129" w:author="Jianhua SHI" w:date="2020-08-07T17:27:00Z">
        <w:r>
          <w:rPr>
            <w:noProof/>
          </w:rPr>
          <w:t>$$</w:t>
        </w:r>
      </w:ins>
      <w:ins w:id="130" w:author="Haiqin" w:date="2020-08-07T16:10:00Z">
        <w:del w:id="131" w:author="Jianhua SHI" w:date="2020-08-07T17:27:00Z">
          <w:r w:rsidR="003370AE" w:rsidDel="00457707">
            <w:rPr>
              <w:rFonts w:hint="eastAsia"/>
            </w:rPr>
            <w:delText>，</w:delText>
          </w:r>
        </w:del>
      </w:ins>
    </w:p>
    <w:p w14:paraId="5E02BFA1" w14:textId="77777777" w:rsidR="00457707" w:rsidRPr="00C13EB7" w:rsidRDefault="00457707" w:rsidP="00457707">
      <w:pPr>
        <w:pStyle w:val="a7"/>
        <w:ind w:left="440" w:firstLine="440"/>
        <w:jc w:val="center"/>
      </w:pPr>
    </w:p>
    <w:p w14:paraId="3430BA16" w14:textId="078A06BB" w:rsidR="00C13EB7" w:rsidRPr="002E52F0" w:rsidRDefault="003370AE">
      <w:pPr>
        <w:pStyle w:val="a7"/>
        <w:ind w:left="440" w:firstLine="400"/>
        <w:jc w:val="left"/>
        <w:rPr>
          <w:rFonts w:ascii="华文楷体" w:eastAsia="华文楷体" w:hAnsi="华文楷体"/>
          <w:sz w:val="20"/>
          <w:szCs w:val="20"/>
        </w:rPr>
        <w:pPrChange w:id="132" w:author="Haiqin" w:date="2020-08-07T16:12:00Z">
          <w:pPr>
            <w:pStyle w:val="a7"/>
            <w:ind w:left="440" w:firstLine="400"/>
            <w:jc w:val="center"/>
          </w:pPr>
        </w:pPrChange>
      </w:pPr>
      <w:ins w:id="133" w:author="Haiqin" w:date="2020-08-07T16:10:00Z">
        <w:r>
          <w:rPr>
            <w:rFonts w:ascii="华文楷体" w:eastAsia="华文楷体" w:hAnsi="华文楷体" w:hint="eastAsia"/>
            <w:sz w:val="20"/>
            <w:szCs w:val="20"/>
          </w:rPr>
          <w:t>其中</w:t>
        </w:r>
      </w:ins>
      <w:del w:id="134" w:author="Haiqin" w:date="2020-08-07T16:10:00Z">
        <w:r w:rsidR="00C13EB7" w:rsidRPr="003370AE" w:rsidDel="003370AE">
          <w:rPr>
            <w:rFonts w:ascii="华文楷体" w:eastAsia="华文楷体" w:hAnsi="华文楷体" w:hint="eastAsia"/>
            <w:i/>
            <w:sz w:val="20"/>
            <w:szCs w:val="20"/>
            <w:rPrChange w:id="135" w:author="Haiqin" w:date="2020-08-07T16:10:00Z">
              <w:rPr>
                <w:rFonts w:ascii="华文楷体" w:eastAsia="华文楷体" w:hAnsi="华文楷体" w:hint="eastAsia"/>
                <w:sz w:val="20"/>
                <w:szCs w:val="20"/>
              </w:rPr>
            </w:rPrChange>
          </w:rPr>
          <w:delText>图</w:delText>
        </w:r>
        <w:r w:rsidR="00A97EEE" w:rsidRPr="003370AE" w:rsidDel="003370AE">
          <w:rPr>
            <w:rFonts w:ascii="华文楷体" w:eastAsia="华文楷体" w:hAnsi="华文楷体"/>
            <w:i/>
            <w:sz w:val="20"/>
            <w:szCs w:val="20"/>
            <w:rPrChange w:id="136" w:author="Haiqin" w:date="2020-08-07T16:10:00Z">
              <w:rPr>
                <w:rFonts w:ascii="华文楷体" w:eastAsia="华文楷体" w:hAnsi="华文楷体"/>
                <w:sz w:val="20"/>
                <w:szCs w:val="20"/>
              </w:rPr>
            </w:rPrChange>
          </w:rPr>
          <w:delText>2</w:delText>
        </w:r>
        <w:r w:rsidR="00C13EB7" w:rsidRPr="003370AE" w:rsidDel="003370AE">
          <w:rPr>
            <w:rFonts w:ascii="华文楷体" w:eastAsia="华文楷体" w:hAnsi="华文楷体" w:hint="eastAsia"/>
            <w:i/>
            <w:sz w:val="20"/>
            <w:szCs w:val="20"/>
            <w:rPrChange w:id="137" w:author="Haiqin" w:date="2020-08-07T16:10:00Z">
              <w:rPr>
                <w:rFonts w:ascii="华文楷体" w:eastAsia="华文楷体" w:hAnsi="华文楷体" w:hint="eastAsia"/>
                <w:sz w:val="20"/>
                <w:szCs w:val="20"/>
              </w:rPr>
            </w:rPrChange>
          </w:rPr>
          <w:delText>：</w:delText>
        </w:r>
        <w:r w:rsidR="00C13EB7" w:rsidRPr="003370AE" w:rsidDel="003370AE">
          <w:rPr>
            <w:rFonts w:ascii="华文楷体" w:eastAsia="华文楷体" w:hAnsi="华文楷体"/>
            <w:i/>
            <w:sz w:val="20"/>
            <w:szCs w:val="20"/>
            <w:rPrChange w:id="138" w:author="Haiqin" w:date="2020-08-07T16:10:00Z">
              <w:rPr>
                <w:rFonts w:ascii="华文楷体" w:eastAsia="华文楷体" w:hAnsi="华文楷体"/>
                <w:sz w:val="20"/>
                <w:szCs w:val="20"/>
              </w:rPr>
            </w:rPrChange>
          </w:rPr>
          <w:delText xml:space="preserve">ROUGE-L </w:delText>
        </w:r>
        <w:r w:rsidR="00C13EB7" w:rsidRPr="003370AE" w:rsidDel="003370AE">
          <w:rPr>
            <w:rFonts w:ascii="华文楷体" w:eastAsia="华文楷体" w:hAnsi="华文楷体" w:hint="eastAsia"/>
            <w:i/>
            <w:sz w:val="20"/>
            <w:szCs w:val="20"/>
            <w:rPrChange w:id="139" w:author="Haiqin" w:date="2020-08-07T16:10:00Z">
              <w:rPr>
                <w:rFonts w:ascii="华文楷体" w:eastAsia="华文楷体" w:hAnsi="华文楷体" w:hint="eastAsia"/>
                <w:sz w:val="20"/>
                <w:szCs w:val="20"/>
              </w:rPr>
            </w:rPrChange>
          </w:rPr>
          <w:delText>公式，</w:delText>
        </w:r>
      </w:del>
      <w:r w:rsidR="00C13EB7" w:rsidRPr="003370AE">
        <w:rPr>
          <w:rFonts w:ascii="华文楷体" w:eastAsia="华文楷体" w:hAnsi="华文楷体"/>
          <w:i/>
          <w:sz w:val="20"/>
          <w:szCs w:val="20"/>
          <w:rPrChange w:id="140" w:author="Haiqin" w:date="2020-08-07T16:10:00Z">
            <w:rPr>
              <w:rFonts w:ascii="华文楷体" w:eastAsia="华文楷体" w:hAnsi="华文楷体"/>
              <w:sz w:val="20"/>
              <w:szCs w:val="20"/>
            </w:rPr>
          </w:rPrChange>
        </w:rPr>
        <w:t>C</w:t>
      </w:r>
      <w:del w:id="141" w:author="Haiqin" w:date="2020-08-07T16:10:00Z">
        <w:r w:rsidR="00C13EB7" w:rsidRPr="002E52F0" w:rsidDel="003370AE">
          <w:rPr>
            <w:rFonts w:ascii="华文楷体" w:eastAsia="华文楷体" w:hAnsi="华文楷体" w:hint="eastAsia"/>
            <w:sz w:val="20"/>
            <w:szCs w:val="20"/>
          </w:rPr>
          <w:delText>：</w:delText>
        </w:r>
      </w:del>
      <w:ins w:id="142" w:author="Haiqin" w:date="2020-08-07T16:10:00Z">
        <w:r>
          <w:rPr>
            <w:rFonts w:ascii="华文楷体" w:eastAsia="华文楷体" w:hAnsi="华文楷体" w:hint="eastAsia"/>
            <w:sz w:val="20"/>
            <w:szCs w:val="20"/>
          </w:rPr>
          <w:t>为</w:t>
        </w:r>
      </w:ins>
      <w:r w:rsidR="00C13EB7" w:rsidRPr="002E52F0">
        <w:rPr>
          <w:rFonts w:ascii="华文楷体" w:eastAsia="华文楷体" w:hAnsi="华文楷体" w:hint="eastAsia"/>
          <w:sz w:val="20"/>
          <w:szCs w:val="20"/>
        </w:rPr>
        <w:t>输出摘要</w:t>
      </w:r>
      <w:ins w:id="143" w:author="Haiqin" w:date="2020-08-07T16:10:00Z">
        <w:r>
          <w:rPr>
            <w:rFonts w:ascii="华文楷体" w:eastAsia="华文楷体" w:hAnsi="华文楷体" w:hint="eastAsia"/>
            <w:sz w:val="20"/>
            <w:szCs w:val="20"/>
          </w:rPr>
          <w:t>，</w:t>
        </w:r>
      </w:ins>
      <w:del w:id="144" w:author="Haiqin" w:date="2020-08-07T16:10:00Z">
        <w:r w:rsidR="00C13EB7" w:rsidRPr="002E52F0" w:rsidDel="003370AE">
          <w:rPr>
            <w:rFonts w:ascii="华文楷体" w:eastAsia="华文楷体" w:hAnsi="华文楷体" w:hint="eastAsia"/>
            <w:sz w:val="20"/>
            <w:szCs w:val="20"/>
          </w:rPr>
          <w:delText xml:space="preserve"> </w:delText>
        </w:r>
      </w:del>
      <w:r w:rsidR="00C13EB7" w:rsidRPr="002E52F0">
        <w:rPr>
          <w:rFonts w:ascii="华文楷体" w:eastAsia="华文楷体" w:hAnsi="华文楷体" w:hint="eastAsia"/>
          <w:sz w:val="20"/>
          <w:szCs w:val="20"/>
        </w:rPr>
        <w:t>S</w:t>
      </w:r>
      <w:del w:id="145" w:author="Haiqin" w:date="2020-08-07T16:10:00Z">
        <w:r w:rsidR="00C13EB7" w:rsidRPr="002E52F0" w:rsidDel="003370AE">
          <w:rPr>
            <w:rFonts w:ascii="华文楷体" w:eastAsia="华文楷体" w:hAnsi="华文楷体" w:hint="eastAsia"/>
            <w:sz w:val="20"/>
            <w:szCs w:val="20"/>
          </w:rPr>
          <w:delText>:</w:delText>
        </w:r>
      </w:del>
      <w:ins w:id="146" w:author="Haiqin" w:date="2020-08-07T16:10:00Z">
        <w:r>
          <w:rPr>
            <w:rFonts w:ascii="华文楷体" w:eastAsia="华文楷体" w:hAnsi="华文楷体" w:hint="eastAsia"/>
            <w:sz w:val="20"/>
            <w:szCs w:val="20"/>
          </w:rPr>
          <w:t>为</w:t>
        </w:r>
      </w:ins>
      <w:r w:rsidR="00C13EB7" w:rsidRPr="002E52F0">
        <w:rPr>
          <w:rFonts w:ascii="华文楷体" w:eastAsia="华文楷体" w:hAnsi="华文楷体" w:hint="eastAsia"/>
          <w:sz w:val="20"/>
          <w:szCs w:val="20"/>
        </w:rPr>
        <w:t>人工摘要</w:t>
      </w:r>
      <w:ins w:id="147" w:author="Haiqin" w:date="2020-08-07T16:10:00Z">
        <w:r>
          <w:rPr>
            <w:rFonts w:ascii="华文楷体" w:eastAsia="华文楷体" w:hAnsi="华文楷体" w:hint="eastAsia"/>
            <w:sz w:val="20"/>
            <w:szCs w:val="20"/>
          </w:rPr>
          <w:t>，</w:t>
        </w:r>
      </w:ins>
      <w:r w:rsidR="00C13EB7" w:rsidRPr="002E52F0">
        <w:rPr>
          <w:rFonts w:ascii="华文楷体" w:eastAsia="华文楷体" w:hAnsi="华文楷体" w:hint="eastAsia"/>
          <w:sz w:val="20"/>
          <w:szCs w:val="20"/>
        </w:rPr>
        <w:t xml:space="preserve"> </w:t>
      </w:r>
      <w:r w:rsidR="00C13EB7" w:rsidRPr="003370AE">
        <w:rPr>
          <w:rFonts w:ascii="华文楷体" w:eastAsia="华文楷体" w:hAnsi="华文楷体"/>
          <w:i/>
          <w:sz w:val="20"/>
          <w:szCs w:val="20"/>
          <w:rPrChange w:id="148" w:author="Haiqin" w:date="2020-08-07T16:10:00Z">
            <w:rPr>
              <w:rFonts w:ascii="华文楷体" w:eastAsia="华文楷体" w:hAnsi="华文楷体"/>
              <w:sz w:val="20"/>
              <w:szCs w:val="20"/>
            </w:rPr>
          </w:rPrChange>
        </w:rPr>
        <w:t>R</w:t>
      </w:r>
      <w:ins w:id="149" w:author="Haiqin" w:date="2020-08-07T16:10:00Z">
        <w:r w:rsidRPr="003370AE">
          <w:rPr>
            <w:rFonts w:ascii="华文楷体" w:eastAsia="华文楷体" w:hAnsi="华文楷体"/>
            <w:i/>
            <w:sz w:val="20"/>
            <w:szCs w:val="20"/>
            <w:vertAlign w:val="subscript"/>
            <w:rPrChange w:id="150" w:author="Haiqin" w:date="2020-08-07T16:10:00Z">
              <w:rPr>
                <w:rFonts w:ascii="华文楷体" w:eastAsia="华文楷体" w:hAnsi="华文楷体"/>
                <w:sz w:val="20"/>
                <w:szCs w:val="20"/>
              </w:rPr>
            </w:rPrChange>
          </w:rPr>
          <w:t>LCS</w:t>
        </w:r>
      </w:ins>
      <w:ins w:id="151" w:author="Haiqin" w:date="2020-08-07T16:11:00Z">
        <w:r>
          <w:rPr>
            <w:rFonts w:ascii="华文楷体" w:eastAsia="华文楷体" w:hAnsi="华文楷体"/>
            <w:i/>
            <w:sz w:val="20"/>
            <w:szCs w:val="20"/>
            <w:vertAlign w:val="subscript"/>
          </w:rPr>
          <w:t xml:space="preserve"> </w:t>
        </w:r>
      </w:ins>
      <w:del w:id="152" w:author="Haiqin" w:date="2020-08-07T16:11:00Z">
        <w:r w:rsidR="00C13EB7" w:rsidRPr="003370AE" w:rsidDel="003370AE">
          <w:rPr>
            <w:rFonts w:ascii="华文楷体" w:eastAsia="华文楷体" w:hAnsi="华文楷体" w:hint="eastAsia"/>
            <w:sz w:val="20"/>
            <w:szCs w:val="20"/>
          </w:rPr>
          <w:delText>(</w:delText>
        </w:r>
        <w:r w:rsidR="00C13EB7" w:rsidRPr="003370AE" w:rsidDel="003370AE">
          <w:rPr>
            <w:rFonts w:ascii="华文楷体" w:eastAsia="华文楷体" w:hAnsi="华文楷体"/>
            <w:sz w:val="20"/>
            <w:szCs w:val="20"/>
          </w:rPr>
          <w:delText>recall)</w:delText>
        </w:r>
      </w:del>
      <w:ins w:id="153" w:author="Haiqin" w:date="2020-08-07T16:11:00Z">
        <w:r w:rsidRPr="003370AE">
          <w:rPr>
            <w:rFonts w:ascii="华文楷体" w:eastAsia="华文楷体" w:hAnsi="华文楷体"/>
            <w:sz w:val="20"/>
            <w:szCs w:val="20"/>
          </w:rPr>
          <w:t>,</w:t>
        </w:r>
      </w:ins>
      <w:r w:rsidR="00C13EB7" w:rsidRPr="002E52F0">
        <w:rPr>
          <w:rFonts w:ascii="华文楷体" w:eastAsia="华文楷体" w:hAnsi="华文楷体"/>
          <w:sz w:val="20"/>
          <w:szCs w:val="20"/>
        </w:rPr>
        <w:t xml:space="preserve"> </w:t>
      </w:r>
      <w:r w:rsidR="00C13EB7" w:rsidRPr="003370AE">
        <w:rPr>
          <w:rFonts w:ascii="华文楷体" w:eastAsia="华文楷体" w:hAnsi="华文楷体"/>
          <w:i/>
          <w:sz w:val="20"/>
          <w:szCs w:val="20"/>
          <w:rPrChange w:id="154" w:author="Haiqin" w:date="2020-08-07T16:11:00Z">
            <w:rPr>
              <w:rFonts w:ascii="华文楷体" w:eastAsia="华文楷体" w:hAnsi="华文楷体"/>
              <w:sz w:val="20"/>
              <w:szCs w:val="20"/>
            </w:rPr>
          </w:rPrChange>
        </w:rPr>
        <w:t>P</w:t>
      </w:r>
      <w:ins w:id="155" w:author="Haiqin" w:date="2020-08-07T16:11:00Z">
        <w:r w:rsidRPr="00564FAD">
          <w:rPr>
            <w:rFonts w:ascii="华文楷体" w:eastAsia="华文楷体" w:hAnsi="华文楷体"/>
            <w:i/>
            <w:sz w:val="20"/>
            <w:szCs w:val="20"/>
            <w:vertAlign w:val="subscript"/>
          </w:rPr>
          <w:t>LCS</w:t>
        </w:r>
        <w:r>
          <w:rPr>
            <w:rFonts w:ascii="华文楷体" w:eastAsia="华文楷体" w:hAnsi="华文楷体"/>
            <w:i/>
            <w:sz w:val="20"/>
            <w:szCs w:val="20"/>
            <w:vertAlign w:val="subscript"/>
          </w:rPr>
          <w:t xml:space="preserve"> </w:t>
        </w:r>
      </w:ins>
      <w:del w:id="156" w:author="Haiqin" w:date="2020-08-07T16:11:00Z">
        <w:r w:rsidR="00C13EB7" w:rsidRPr="002E52F0" w:rsidDel="003370AE">
          <w:rPr>
            <w:rFonts w:ascii="华文楷体" w:eastAsia="华文楷体" w:hAnsi="华文楷体"/>
            <w:sz w:val="20"/>
            <w:szCs w:val="20"/>
          </w:rPr>
          <w:delText>(precision)</w:delText>
        </w:r>
      </w:del>
      <w:r w:rsidR="00C13EB7" w:rsidRPr="002E52F0">
        <w:rPr>
          <w:rFonts w:ascii="华文楷体" w:eastAsia="华文楷体" w:hAnsi="华文楷体"/>
          <w:sz w:val="20"/>
          <w:szCs w:val="20"/>
        </w:rPr>
        <w:t xml:space="preserve"> </w:t>
      </w:r>
      <w:ins w:id="157" w:author="Haiqin" w:date="2020-08-07T16:11:00Z">
        <w:r>
          <w:rPr>
            <w:rFonts w:ascii="华文楷体" w:eastAsia="华文楷体" w:hAnsi="华文楷体" w:hint="eastAsia"/>
            <w:sz w:val="20"/>
            <w:szCs w:val="20"/>
          </w:rPr>
          <w:t>和</w:t>
        </w:r>
      </w:ins>
      <w:r w:rsidR="00C13EB7" w:rsidRPr="003370AE">
        <w:rPr>
          <w:rFonts w:ascii="华文楷体" w:eastAsia="华文楷体" w:hAnsi="华文楷体"/>
          <w:i/>
          <w:sz w:val="20"/>
          <w:szCs w:val="20"/>
          <w:rPrChange w:id="158" w:author="Haiqin" w:date="2020-08-07T16:11:00Z">
            <w:rPr>
              <w:rFonts w:ascii="华文楷体" w:eastAsia="华文楷体" w:hAnsi="华文楷体"/>
              <w:sz w:val="20"/>
              <w:szCs w:val="20"/>
            </w:rPr>
          </w:rPrChange>
        </w:rPr>
        <w:t>F</w:t>
      </w:r>
      <w:ins w:id="159" w:author="Haiqin" w:date="2020-08-07T16:11:00Z">
        <w:r w:rsidRPr="00564FAD">
          <w:rPr>
            <w:rFonts w:ascii="华文楷体" w:eastAsia="华文楷体" w:hAnsi="华文楷体"/>
            <w:i/>
            <w:sz w:val="20"/>
            <w:szCs w:val="20"/>
            <w:vertAlign w:val="subscript"/>
          </w:rPr>
          <w:t>LCS</w:t>
        </w:r>
      </w:ins>
      <w:ins w:id="160" w:author="Haiqin" w:date="2020-08-07T16:12:00Z">
        <w:r w:rsidRPr="003370AE">
          <w:rPr>
            <w:rFonts w:ascii="华文楷体" w:eastAsia="华文楷体" w:hAnsi="华文楷体" w:hint="eastAsia"/>
            <w:sz w:val="20"/>
            <w:szCs w:val="20"/>
            <w:rPrChange w:id="161" w:author="Haiqin" w:date="2020-08-07T16:12:00Z">
              <w:rPr>
                <w:rFonts w:ascii="华文楷体" w:eastAsia="华文楷体" w:hAnsi="华文楷体" w:hint="eastAsia"/>
                <w:i/>
                <w:sz w:val="20"/>
                <w:szCs w:val="20"/>
                <w:vertAlign w:val="subscript"/>
              </w:rPr>
            </w:rPrChange>
          </w:rPr>
          <w:t>为</w:t>
        </w:r>
      </w:ins>
      <w:ins w:id="162" w:author="Haiqin" w:date="2020-08-07T16:11:00Z">
        <w:r>
          <w:rPr>
            <w:rFonts w:ascii="华文楷体" w:eastAsia="华文楷体" w:hAnsi="华文楷体" w:hint="eastAsia"/>
            <w:sz w:val="20"/>
            <w:szCs w:val="20"/>
          </w:rPr>
          <w:t>对应的</w:t>
        </w:r>
      </w:ins>
      <w:ins w:id="163" w:author="Haiqin" w:date="2020-08-07T16:13:00Z">
        <w:r>
          <w:rPr>
            <w:rFonts w:ascii="华文楷体" w:eastAsia="华文楷体" w:hAnsi="华文楷体" w:hint="eastAsia"/>
            <w:sz w:val="20"/>
            <w:szCs w:val="20"/>
          </w:rPr>
          <w:t>召回率(</w:t>
        </w:r>
      </w:ins>
      <w:ins w:id="164" w:author="Haiqin" w:date="2020-08-07T16:12:00Z">
        <w:r>
          <w:rPr>
            <w:rFonts w:ascii="华文楷体" w:eastAsia="华文楷体" w:hAnsi="华文楷体" w:hint="eastAsia"/>
            <w:sz w:val="20"/>
            <w:szCs w:val="20"/>
          </w:rPr>
          <w:t>R</w:t>
        </w:r>
        <w:r>
          <w:rPr>
            <w:rFonts w:ascii="华文楷体" w:eastAsia="华文楷体" w:hAnsi="华文楷体"/>
            <w:sz w:val="20"/>
            <w:szCs w:val="20"/>
          </w:rPr>
          <w:t>ecall</w:t>
        </w:r>
      </w:ins>
      <w:ins w:id="165" w:author="Haiqin" w:date="2020-08-07T16:13:00Z">
        <w:r>
          <w:rPr>
            <w:rFonts w:ascii="华文楷体" w:eastAsia="华文楷体" w:hAnsi="华文楷体"/>
            <w:sz w:val="20"/>
            <w:szCs w:val="20"/>
          </w:rPr>
          <w:t>)</w:t>
        </w:r>
      </w:ins>
      <w:ins w:id="166" w:author="Haiqin" w:date="2020-08-07T16:12:00Z">
        <w:r>
          <w:rPr>
            <w:rFonts w:ascii="华文楷体" w:eastAsia="华文楷体" w:hAnsi="华文楷体"/>
            <w:sz w:val="20"/>
            <w:szCs w:val="20"/>
          </w:rPr>
          <w:t xml:space="preserve">, </w:t>
        </w:r>
      </w:ins>
      <w:ins w:id="167" w:author="Haiqin" w:date="2020-08-07T16:14:00Z">
        <w:r>
          <w:rPr>
            <w:rFonts w:ascii="华文楷体" w:eastAsia="华文楷体" w:hAnsi="华文楷体" w:hint="eastAsia"/>
            <w:sz w:val="20"/>
            <w:szCs w:val="20"/>
          </w:rPr>
          <w:t>精确度(</w:t>
        </w:r>
      </w:ins>
      <w:ins w:id="168" w:author="Haiqin" w:date="2020-08-07T16:12:00Z">
        <w:r>
          <w:rPr>
            <w:rFonts w:ascii="华文楷体" w:eastAsia="华文楷体" w:hAnsi="华文楷体" w:hint="eastAsia"/>
            <w:sz w:val="20"/>
            <w:szCs w:val="20"/>
          </w:rPr>
          <w:t>P</w:t>
        </w:r>
        <w:r>
          <w:rPr>
            <w:rFonts w:ascii="华文楷体" w:eastAsia="华文楷体" w:hAnsi="华文楷体"/>
            <w:sz w:val="20"/>
            <w:szCs w:val="20"/>
          </w:rPr>
          <w:t>recision</w:t>
        </w:r>
      </w:ins>
      <w:ins w:id="169" w:author="Haiqin" w:date="2020-08-07T16:14:00Z">
        <w:r>
          <w:rPr>
            <w:rFonts w:ascii="华文楷体" w:eastAsia="华文楷体" w:hAnsi="华文楷体"/>
            <w:sz w:val="20"/>
            <w:szCs w:val="20"/>
          </w:rPr>
          <w:t>)</w:t>
        </w:r>
      </w:ins>
      <w:ins w:id="170" w:author="Haiqin" w:date="2020-08-07T16:12:00Z">
        <w:r>
          <w:rPr>
            <w:rFonts w:ascii="华文楷体" w:eastAsia="华文楷体" w:hAnsi="华文楷体" w:hint="eastAsia"/>
            <w:sz w:val="20"/>
            <w:szCs w:val="20"/>
          </w:rPr>
          <w:t>和F值。</w:t>
        </w:r>
      </w:ins>
      <w:ins w:id="171" w:author="Haiqin" w:date="2020-08-07T16:11:00Z">
        <w:r>
          <w:rPr>
            <w:rFonts w:ascii="华文楷体" w:eastAsia="华文楷体" w:hAnsi="华文楷体"/>
            <w:i/>
            <w:sz w:val="20"/>
            <w:szCs w:val="20"/>
            <w:vertAlign w:val="subscript"/>
          </w:rPr>
          <w:t xml:space="preserve"> </w:t>
        </w:r>
      </w:ins>
      <w:del w:id="172" w:author="Haiqin" w:date="2020-08-07T16:11:00Z">
        <w:r w:rsidR="00C13EB7" w:rsidRPr="002E52F0" w:rsidDel="003370AE">
          <w:rPr>
            <w:rFonts w:ascii="华文楷体" w:eastAsia="华文楷体" w:hAnsi="华文楷体"/>
            <w:sz w:val="20"/>
            <w:szCs w:val="20"/>
          </w:rPr>
          <w:delText>(F-score)</w:delText>
        </w:r>
      </w:del>
    </w:p>
    <w:p w14:paraId="47F92AAE" w14:textId="3CE72B3B" w:rsidR="00C70CC8" w:rsidRDefault="00C70CC8" w:rsidP="00C70CC8">
      <w:pPr>
        <w:pStyle w:val="a7"/>
        <w:ind w:left="440" w:firstLineChars="0" w:firstLine="0"/>
      </w:pPr>
    </w:p>
    <w:p w14:paraId="0B723DFE" w14:textId="77777777" w:rsidR="00C70CC8" w:rsidRDefault="00C70CC8" w:rsidP="00C70CC8">
      <w:pPr>
        <w:pStyle w:val="a7"/>
        <w:ind w:left="440" w:firstLineChars="0" w:firstLine="0"/>
      </w:pPr>
    </w:p>
    <w:p w14:paraId="63AA824D" w14:textId="14ED2E5B" w:rsidR="00717336" w:rsidRPr="008D75B9" w:rsidRDefault="00717336" w:rsidP="00717336">
      <w:pPr>
        <w:pStyle w:val="a7"/>
        <w:numPr>
          <w:ilvl w:val="0"/>
          <w:numId w:val="1"/>
        </w:numPr>
        <w:ind w:firstLineChars="0"/>
        <w:jc w:val="center"/>
        <w:rPr>
          <w:b/>
          <w:bCs/>
          <w:sz w:val="28"/>
          <w:szCs w:val="28"/>
        </w:rPr>
      </w:pPr>
      <w:r w:rsidRPr="008D75B9">
        <w:rPr>
          <w:rFonts w:hint="eastAsia"/>
          <w:b/>
          <w:bCs/>
          <w:sz w:val="28"/>
          <w:szCs w:val="28"/>
        </w:rPr>
        <w:t>抽取</w:t>
      </w:r>
    </w:p>
    <w:p w14:paraId="28B16496" w14:textId="77777777" w:rsidR="003D0D2A" w:rsidRDefault="003D0D2A" w:rsidP="003D0D2A">
      <w:pPr>
        <w:pStyle w:val="a7"/>
        <w:ind w:left="440" w:firstLineChars="0" w:firstLine="0"/>
      </w:pPr>
    </w:p>
    <w:p w14:paraId="0F061516" w14:textId="74A0B776" w:rsidR="003D0D2A" w:rsidRDefault="003D0D2A" w:rsidP="00CA5721">
      <w:pPr>
        <w:pStyle w:val="a7"/>
        <w:ind w:left="440" w:firstLineChars="0" w:firstLine="400"/>
      </w:pPr>
      <w:r>
        <w:rPr>
          <w:rFonts w:hint="eastAsia"/>
        </w:rPr>
        <w:t>抽取式摘要的目的是选择文档中最能代表文档内容的</w:t>
      </w:r>
      <w:r w:rsidR="00A35831">
        <w:rPr>
          <w:rFonts w:hint="eastAsia"/>
        </w:rPr>
        <w:t>几个重要句子作为摘要。可大致分为以下几个步骤：</w:t>
      </w:r>
    </w:p>
    <w:p w14:paraId="54AB19CF" w14:textId="0271F633" w:rsidR="00A35831" w:rsidRDefault="00A35831" w:rsidP="00A35831">
      <w:pPr>
        <w:pStyle w:val="a7"/>
        <w:numPr>
          <w:ilvl w:val="0"/>
          <w:numId w:val="2"/>
        </w:numPr>
        <w:ind w:firstLineChars="0"/>
      </w:pPr>
      <w:r>
        <w:rPr>
          <w:rFonts w:hint="eastAsia"/>
        </w:rPr>
        <w:t>理解文档的内容</w:t>
      </w:r>
    </w:p>
    <w:p w14:paraId="68FEBA32" w14:textId="216BBC91" w:rsidR="00A35831" w:rsidRDefault="00A35831" w:rsidP="00A35831">
      <w:pPr>
        <w:pStyle w:val="a7"/>
        <w:numPr>
          <w:ilvl w:val="0"/>
          <w:numId w:val="2"/>
        </w:numPr>
        <w:ind w:firstLineChars="0"/>
      </w:pPr>
      <w:r>
        <w:rPr>
          <w:rFonts w:hint="eastAsia"/>
        </w:rPr>
        <w:t>对语句的重要性的计算和排名</w:t>
      </w:r>
    </w:p>
    <w:p w14:paraId="3D2DD2BA" w14:textId="79BDCA1F" w:rsidR="00A35831" w:rsidRDefault="00A35831" w:rsidP="00A35831">
      <w:pPr>
        <w:pStyle w:val="a7"/>
        <w:numPr>
          <w:ilvl w:val="0"/>
          <w:numId w:val="2"/>
        </w:numPr>
        <w:ind w:firstLineChars="0"/>
      </w:pPr>
      <w:r>
        <w:rPr>
          <w:rFonts w:hint="eastAsia"/>
        </w:rPr>
        <w:t>选择排名较高的几个语句</w:t>
      </w:r>
    </w:p>
    <w:p w14:paraId="0100006D" w14:textId="1267667C" w:rsidR="00A35831" w:rsidRDefault="00A35831" w:rsidP="00A35831">
      <w:pPr>
        <w:pStyle w:val="a7"/>
        <w:numPr>
          <w:ilvl w:val="0"/>
          <w:numId w:val="2"/>
        </w:numPr>
        <w:ind w:firstLineChars="0"/>
      </w:pPr>
      <w:r>
        <w:rPr>
          <w:rFonts w:hint="eastAsia"/>
        </w:rPr>
        <w:t>对选择的语句排序</w:t>
      </w:r>
    </w:p>
    <w:p w14:paraId="23D35361" w14:textId="750D6677" w:rsidR="00A35831" w:rsidRDefault="00A35831" w:rsidP="00A35831">
      <w:pPr>
        <w:pStyle w:val="a7"/>
        <w:numPr>
          <w:ilvl w:val="0"/>
          <w:numId w:val="2"/>
        </w:numPr>
        <w:ind w:firstLineChars="0"/>
      </w:pPr>
      <w:r>
        <w:rPr>
          <w:rFonts w:hint="eastAsia"/>
        </w:rPr>
        <w:t>得出最后摘要</w:t>
      </w:r>
    </w:p>
    <w:p w14:paraId="1E20E6E2" w14:textId="5DCE723E" w:rsidR="00A35831" w:rsidRDefault="00A35831" w:rsidP="00A35831">
      <w:pPr>
        <w:ind w:left="420"/>
      </w:pPr>
    </w:p>
    <w:p w14:paraId="54018AEB" w14:textId="051BDA54" w:rsidR="007E02B1" w:rsidRDefault="006C1B5E" w:rsidP="00CA5721">
      <w:pPr>
        <w:ind w:left="420" w:firstLine="420"/>
      </w:pPr>
      <w:r>
        <w:rPr>
          <w:rFonts w:hint="eastAsia"/>
        </w:rPr>
        <w:t>以较早的</w:t>
      </w:r>
      <w:proofErr w:type="spellStart"/>
      <w:r>
        <w:rPr>
          <w:rFonts w:hint="eastAsia"/>
        </w:rPr>
        <w:t>TextRank</w:t>
      </w:r>
      <w:proofErr w:type="spellEnd"/>
      <w:r w:rsidR="00B37D98">
        <w:t xml:space="preserve"> [</w:t>
      </w:r>
      <w:r w:rsidR="005F1541">
        <w:t>6</w:t>
      </w:r>
      <w:r w:rsidR="00B37D98">
        <w:t>]</w:t>
      </w:r>
      <w:r>
        <w:rPr>
          <w:rFonts w:hint="eastAsia"/>
        </w:rPr>
        <w:t>为例，它的灵感来源于大名鼎鼎的</w:t>
      </w:r>
      <w:r>
        <w:rPr>
          <w:rFonts w:hint="eastAsia"/>
        </w:rPr>
        <w:t>Page</w:t>
      </w:r>
      <w:r>
        <w:t>Rank</w:t>
      </w:r>
      <w:r w:rsidR="00B37D98">
        <w:t>[</w:t>
      </w:r>
      <w:r w:rsidR="005F1541">
        <w:t>7</w:t>
      </w:r>
      <w:r w:rsidR="00B37D98">
        <w:t>]</w:t>
      </w:r>
      <w:r>
        <w:rPr>
          <w:rFonts w:hint="eastAsia"/>
        </w:rPr>
        <w:t>算法，这是一个用作网页重要度排序的算法。</w:t>
      </w:r>
      <w:proofErr w:type="spellStart"/>
      <w:r>
        <w:rPr>
          <w:rFonts w:hint="eastAsia"/>
        </w:rPr>
        <w:t>TextRank</w:t>
      </w:r>
      <w:proofErr w:type="spellEnd"/>
      <w:r>
        <w:t xml:space="preserve"> </w:t>
      </w:r>
      <w:r>
        <w:rPr>
          <w:rFonts w:hint="eastAsia"/>
        </w:rPr>
        <w:t>通过将文本分割成若干组成单元</w:t>
      </w:r>
      <w:r>
        <w:rPr>
          <w:rFonts w:hint="eastAsia"/>
        </w:rPr>
        <w:t xml:space="preserve"> (</w:t>
      </w:r>
      <w:r>
        <w:rPr>
          <w:rFonts w:hint="eastAsia"/>
        </w:rPr>
        <w:t>单词、句子</w:t>
      </w:r>
      <w:r>
        <w:t xml:space="preserve">) </w:t>
      </w:r>
      <w:r>
        <w:rPr>
          <w:rFonts w:hint="eastAsia"/>
        </w:rPr>
        <w:t>并以此建立基于图的模型，图的每条边可以理解成每个单元</w:t>
      </w:r>
      <w:r>
        <w:rPr>
          <w:rFonts w:hint="eastAsia"/>
        </w:rPr>
        <w:t xml:space="preserve"> (</w:t>
      </w:r>
      <w:r>
        <w:rPr>
          <w:rFonts w:hint="eastAsia"/>
        </w:rPr>
        <w:t>单词、句子</w:t>
      </w:r>
      <w:r>
        <w:t xml:space="preserve">) </w:t>
      </w:r>
      <w:r>
        <w:rPr>
          <w:rFonts w:hint="eastAsia"/>
        </w:rPr>
        <w:t>之间的关联，透过句子之间的关联性建立一个投票机制</w:t>
      </w:r>
      <w:r w:rsidR="00452545">
        <w:rPr>
          <w:rFonts w:hint="eastAsia"/>
        </w:rPr>
        <w:t>，找出在文档中重要的句子进行排序，也就是得票高者获胜的概念。最后，取几个较高分的句子作为摘要。</w:t>
      </w:r>
      <w:r w:rsidR="0025342F">
        <w:rPr>
          <w:rFonts w:hint="eastAsia"/>
        </w:rPr>
        <w:t>公式如下：</w:t>
      </w:r>
    </w:p>
    <w:p w14:paraId="5C3FE05E" w14:textId="2A87980E" w:rsidR="00452545" w:rsidRDefault="00452545" w:rsidP="00A35831">
      <w:pPr>
        <w:ind w:left="420"/>
        <w:rPr>
          <w:ins w:id="173" w:author="Jianhua SHI" w:date="2020-08-07T19:20:00Z"/>
        </w:rPr>
      </w:pPr>
    </w:p>
    <w:p w14:paraId="2EE1107A" w14:textId="0B41E56D" w:rsidR="00F81804" w:rsidRDefault="00F81804">
      <w:pPr>
        <w:ind w:left="420"/>
        <w:jc w:val="center"/>
        <w:pPrChange w:id="174" w:author="Jianhua SHI" w:date="2020-08-07T19:21:00Z">
          <w:pPr>
            <w:ind w:left="420"/>
          </w:pPr>
        </w:pPrChange>
      </w:pPr>
      <w:ins w:id="175" w:author="Jianhua SHI" w:date="2020-08-07T19:20:00Z">
        <w:r w:rsidRPr="00D60697">
          <w:rPr>
            <w:noProof/>
          </w:rPr>
          <w:drawing>
            <wp:inline distT="0" distB="0" distL="0" distR="0" wp14:anchorId="7A0B368C" wp14:editId="1B38A2A8">
              <wp:extent cx="4197350" cy="508153"/>
              <wp:effectExtent l="0" t="0" r="0" b="6350"/>
              <wp:docPr id="26" name="Picture 3">
                <a:extLst xmlns:a="http://schemas.openxmlformats.org/drawingml/2006/main">
                  <a:ext uri="{FF2B5EF4-FFF2-40B4-BE49-F238E27FC236}">
                    <a16:creationId xmlns:a16="http://schemas.microsoft.com/office/drawing/2014/main" id="{FD9EFA19-4361-4C2E-9F96-00BD4B1D52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extLst>
                          <a:ext uri="{FF2B5EF4-FFF2-40B4-BE49-F238E27FC236}">
                            <a16:creationId xmlns:a16="http://schemas.microsoft.com/office/drawing/2014/main" id="{FD9EFA19-4361-4C2E-9F96-00BD4B1D5229}"/>
                          </a:ext>
                        </a:extLst>
                      </pic:cNvPr>
                      <pic:cNvPicPr>
                        <a:picLocks noChangeAspect="1"/>
                      </pic:cNvPicPr>
                    </pic:nvPicPr>
                    <pic:blipFill>
                      <a:blip r:embed="rId15"/>
                      <a:stretch>
                        <a:fillRect/>
                      </a:stretch>
                    </pic:blipFill>
                    <pic:spPr>
                      <a:xfrm>
                        <a:off x="0" y="0"/>
                        <a:ext cx="4340927" cy="525535"/>
                      </a:xfrm>
                      <a:prstGeom prst="rect">
                        <a:avLst/>
                      </a:prstGeom>
                    </pic:spPr>
                  </pic:pic>
                </a:graphicData>
              </a:graphic>
            </wp:inline>
          </w:drawing>
        </w:r>
      </w:ins>
    </w:p>
    <w:p w14:paraId="46D50252" w14:textId="77777777" w:rsidR="003147A6" w:rsidRDefault="003147A6" w:rsidP="003147A6">
      <w:pPr>
        <w:ind w:left="420"/>
        <w:rPr>
          <w:ins w:id="176" w:author="Jianhua SHI" w:date="2020-08-07T17:30:00Z"/>
        </w:rPr>
      </w:pPr>
      <w:ins w:id="177" w:author="Jianhua SHI" w:date="2020-08-07T17:30:00Z">
        <w:r>
          <w:lastRenderedPageBreak/>
          <w:t>$$</w:t>
        </w:r>
      </w:ins>
    </w:p>
    <w:p w14:paraId="74C6E20C" w14:textId="77777777" w:rsidR="003147A6" w:rsidRDefault="003147A6" w:rsidP="003147A6">
      <w:pPr>
        <w:ind w:left="420"/>
        <w:rPr>
          <w:ins w:id="178" w:author="Jianhua SHI" w:date="2020-08-07T17:30:00Z"/>
        </w:rPr>
      </w:pPr>
      <w:ins w:id="179" w:author="Jianhua SHI" w:date="2020-08-07T17:30:00Z">
        <w:r>
          <w:t>\text {Similarity}\left(S_{</w:t>
        </w:r>
        <w:proofErr w:type="spellStart"/>
        <w:r>
          <w:t>i</w:t>
        </w:r>
        <w:proofErr w:type="spellEnd"/>
        <w:r>
          <w:t>}, S_{j}\right)=\frac{\mid\left\{w_{k} \mid w_{k} \in S_{</w:t>
        </w:r>
        <w:proofErr w:type="spellStart"/>
        <w:r>
          <w:t>i</w:t>
        </w:r>
        <w:proofErr w:type="spellEnd"/>
        <w:r>
          <w:t>} \&amp; w_{k} \in S_{j}\right\} \mid}{\log \left(\</w:t>
        </w:r>
        <w:proofErr w:type="spellStart"/>
        <w:r>
          <w:t>left|S</w:t>
        </w:r>
        <w:proofErr w:type="spellEnd"/>
        <w:r>
          <w:t>_{</w:t>
        </w:r>
        <w:proofErr w:type="spellStart"/>
        <w:r>
          <w:t>i</w:t>
        </w:r>
        <w:proofErr w:type="spellEnd"/>
        <w:r>
          <w:t>}\right|\right)+\log \left(\</w:t>
        </w:r>
        <w:proofErr w:type="spellStart"/>
        <w:r>
          <w:t>left|S</w:t>
        </w:r>
        <w:proofErr w:type="spellEnd"/>
        <w:r>
          <w:t>_{j}\right|\right)}</w:t>
        </w:r>
      </w:ins>
    </w:p>
    <w:p w14:paraId="696E91DF" w14:textId="77777777" w:rsidR="003147A6" w:rsidRDefault="003147A6" w:rsidP="003147A6">
      <w:pPr>
        <w:ind w:left="420"/>
        <w:jc w:val="center"/>
        <w:rPr>
          <w:ins w:id="180" w:author="Jianhua SHI" w:date="2020-08-07T17:30:00Z"/>
        </w:rPr>
      </w:pPr>
      <w:ins w:id="181" w:author="Jianhua SHI" w:date="2020-08-07T17:30:00Z">
        <w:r>
          <w:t>$$</w:t>
        </w:r>
      </w:ins>
    </w:p>
    <w:p w14:paraId="090D44D9" w14:textId="7C627D51" w:rsidR="00D60697" w:rsidRDefault="00D60697" w:rsidP="003147A6">
      <w:pPr>
        <w:ind w:left="420"/>
        <w:jc w:val="center"/>
      </w:pPr>
      <w:commentRangeStart w:id="182"/>
      <w:commentRangeStart w:id="183"/>
      <w:del w:id="184" w:author="Jianhua SHI" w:date="2020-08-07T17:30:00Z">
        <w:r w:rsidRPr="00D60697" w:rsidDel="003147A6">
          <w:rPr>
            <w:noProof/>
          </w:rPr>
          <w:drawing>
            <wp:inline distT="0" distB="0" distL="0" distR="0" wp14:anchorId="012AACC4" wp14:editId="48F3DEC8">
              <wp:extent cx="4197350" cy="508153"/>
              <wp:effectExtent l="0" t="0" r="0" b="6350"/>
              <wp:docPr id="18" name="Picture 3">
                <a:extLst xmlns:a="http://schemas.openxmlformats.org/drawingml/2006/main">
                  <a:ext uri="{FF2B5EF4-FFF2-40B4-BE49-F238E27FC236}">
                    <a16:creationId xmlns:a16="http://schemas.microsoft.com/office/drawing/2014/main" id="{FD9EFA19-4361-4C2E-9F96-00BD4B1D52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extLst>
                          <a:ext uri="{FF2B5EF4-FFF2-40B4-BE49-F238E27FC236}">
                            <a16:creationId xmlns:a16="http://schemas.microsoft.com/office/drawing/2014/main" id="{FD9EFA19-4361-4C2E-9F96-00BD4B1D5229}"/>
                          </a:ext>
                        </a:extLst>
                      </pic:cNvPr>
                      <pic:cNvPicPr>
                        <a:picLocks noChangeAspect="1"/>
                      </pic:cNvPicPr>
                    </pic:nvPicPr>
                    <pic:blipFill>
                      <a:blip r:embed="rId15"/>
                      <a:stretch>
                        <a:fillRect/>
                      </a:stretch>
                    </pic:blipFill>
                    <pic:spPr>
                      <a:xfrm>
                        <a:off x="0" y="0"/>
                        <a:ext cx="4340927" cy="525535"/>
                      </a:xfrm>
                      <a:prstGeom prst="rect">
                        <a:avLst/>
                      </a:prstGeom>
                    </pic:spPr>
                  </pic:pic>
                </a:graphicData>
              </a:graphic>
            </wp:inline>
          </w:drawing>
        </w:r>
      </w:del>
      <w:commentRangeEnd w:id="182"/>
      <w:commentRangeEnd w:id="183"/>
      <w:r w:rsidR="00A84CFC">
        <w:rPr>
          <w:rStyle w:val="ae"/>
        </w:rPr>
        <w:commentReference w:id="182"/>
      </w:r>
      <w:r w:rsidR="003370AE">
        <w:rPr>
          <w:rStyle w:val="ae"/>
        </w:rPr>
        <w:commentReference w:id="183"/>
      </w:r>
    </w:p>
    <w:p w14:paraId="42DBD7F1" w14:textId="592AC2EF" w:rsidR="00D60697" w:rsidDel="006E4784" w:rsidRDefault="003370AE">
      <w:pPr>
        <w:ind w:left="420"/>
        <w:jc w:val="left"/>
        <w:rPr>
          <w:del w:id="185" w:author="Haiqin" w:date="2020-08-07T16:15:00Z"/>
          <w:rFonts w:ascii="华文楷体" w:eastAsia="华文楷体" w:hAnsi="华文楷体"/>
          <w:sz w:val="20"/>
          <w:szCs w:val="20"/>
        </w:rPr>
      </w:pPr>
      <w:ins w:id="186" w:author="Haiqin" w:date="2020-08-07T16:15:00Z">
        <w:r>
          <w:rPr>
            <w:rFonts w:ascii="华文楷体" w:eastAsia="华文楷体" w:hAnsi="华文楷体" w:hint="eastAsia"/>
            <w:sz w:val="20"/>
            <w:szCs w:val="20"/>
          </w:rPr>
          <w:t>其中</w:t>
        </w:r>
      </w:ins>
      <w:ins w:id="187" w:author="Haiqin" w:date="2020-08-07T16:16:00Z">
        <w:r>
          <w:rPr>
            <w:rFonts w:ascii="华文楷体" w:eastAsia="华文楷体" w:hAnsi="华文楷体" w:hint="eastAsia"/>
            <w:sz w:val="20"/>
            <w:szCs w:val="20"/>
          </w:rPr>
          <w:t>，</w:t>
        </w:r>
      </w:ins>
      <w:ins w:id="188" w:author="Jianhua SHI" w:date="2020-08-10T11:33:00Z">
        <w:r w:rsidR="0084151A">
          <w:rPr>
            <w:rFonts w:ascii="华文楷体" w:eastAsia="华文楷体" w:hAnsi="华文楷体" w:hint="eastAsia"/>
            <w:sz w:val="20"/>
            <w:szCs w:val="20"/>
          </w:rPr>
          <w:t>在</w:t>
        </w:r>
      </w:ins>
      <w:ins w:id="189" w:author="Jianhua SHI" w:date="2020-08-10T11:34:00Z">
        <w:r w:rsidR="0084151A">
          <w:rPr>
            <w:rFonts w:ascii="华文楷体" w:eastAsia="华文楷体" w:hAnsi="华文楷体" w:hint="eastAsia"/>
            <w:sz w:val="20"/>
            <w:szCs w:val="20"/>
          </w:rPr>
          <w:t>图中节点</w:t>
        </w:r>
      </w:ins>
      <w:ins w:id="190" w:author="Haiqin" w:date="2020-08-07T16:18:00Z">
        <w:del w:id="191" w:author="Jianhua SHI" w:date="2020-08-10T11:34:00Z">
          <w:r w:rsidR="00A84CFC" w:rsidRPr="0084151A" w:rsidDel="0084151A">
            <w:rPr>
              <w:rFonts w:ascii="华文楷体" w:eastAsia="华文楷体" w:hAnsi="华文楷体" w:hint="eastAsia"/>
              <w:sz w:val="20"/>
              <w:szCs w:val="20"/>
            </w:rPr>
            <w:delText>相邻句子的信息的</w:delText>
          </w:r>
        </w:del>
      </w:ins>
      <w:ins w:id="192" w:author="Jianhua SHI" w:date="2020-08-10T11:34:00Z">
        <w:r w:rsidR="0084151A" w:rsidRPr="0084151A">
          <w:rPr>
            <w:rFonts w:ascii="华文楷体" w:eastAsia="华文楷体" w:hAnsi="华文楷体" w:hint="eastAsia"/>
            <w:sz w:val="20"/>
            <w:szCs w:val="20"/>
            <w:rPrChange w:id="193" w:author="Jianhua SHI" w:date="2020-08-10T11:35:00Z">
              <w:rPr>
                <w:rFonts w:ascii="华文楷体" w:eastAsia="华文楷体" w:hAnsi="华文楷体" w:hint="eastAsia"/>
                <w:color w:val="FF0000"/>
                <w:sz w:val="20"/>
                <w:szCs w:val="20"/>
              </w:rPr>
            </w:rPrChange>
          </w:rPr>
          <w:t>的</w:t>
        </w:r>
      </w:ins>
      <w:ins w:id="194" w:author="Haiqin" w:date="2020-08-07T16:18:00Z">
        <w:r w:rsidR="00A84CFC" w:rsidRPr="0084151A">
          <w:rPr>
            <w:rFonts w:ascii="华文楷体" w:eastAsia="华文楷体" w:hAnsi="华文楷体" w:hint="eastAsia"/>
            <w:sz w:val="20"/>
            <w:szCs w:val="20"/>
          </w:rPr>
          <w:t>分数</w:t>
        </w:r>
      </w:ins>
      <w:ins w:id="195" w:author="Jianhua SHI" w:date="2020-08-10T11:35:00Z">
        <w:r w:rsidR="0084151A" w:rsidRPr="0084151A">
          <w:rPr>
            <w:rFonts w:ascii="华文楷体" w:eastAsia="华文楷体" w:hAnsi="华文楷体" w:hint="eastAsia"/>
            <w:sz w:val="20"/>
            <w:szCs w:val="20"/>
            <w:rPrChange w:id="196" w:author="Jianhua SHI" w:date="2020-08-10T11:35:00Z">
              <w:rPr>
                <w:rFonts w:ascii="华文楷体" w:eastAsia="华文楷体" w:hAnsi="华文楷体" w:hint="eastAsia"/>
                <w:color w:val="FF0000"/>
                <w:sz w:val="20"/>
                <w:szCs w:val="20"/>
              </w:rPr>
            </w:rPrChange>
          </w:rPr>
          <w:t>通过相邻节点的信息</w:t>
        </w:r>
      </w:ins>
      <w:ins w:id="197" w:author="Haiqin" w:date="2020-08-07T16:18:00Z">
        <w:r w:rsidR="00A84CFC" w:rsidRPr="0084151A">
          <w:rPr>
            <w:rFonts w:ascii="华文楷体" w:eastAsia="华文楷体" w:hAnsi="华文楷体" w:hint="eastAsia"/>
            <w:sz w:val="20"/>
            <w:szCs w:val="20"/>
          </w:rPr>
          <w:t>采用投票机制计算</w:t>
        </w:r>
      </w:ins>
      <w:ins w:id="198" w:author="Haiqin" w:date="2020-08-07T16:19:00Z">
        <w:r w:rsidR="00A84CFC" w:rsidRPr="0084151A">
          <w:rPr>
            <w:rFonts w:ascii="华文楷体" w:eastAsia="华文楷体" w:hAnsi="华文楷体" w:hint="eastAsia"/>
            <w:sz w:val="20"/>
            <w:szCs w:val="20"/>
          </w:rPr>
          <w:t>如下</w:t>
        </w:r>
        <w:r w:rsidR="00A84CFC">
          <w:rPr>
            <w:rFonts w:ascii="华文楷体" w:eastAsia="华文楷体" w:hAnsi="华文楷体" w:hint="eastAsia"/>
            <w:sz w:val="20"/>
            <w:szCs w:val="20"/>
          </w:rPr>
          <w:t>：</w:t>
        </w:r>
      </w:ins>
      <w:del w:id="199" w:author="Haiqin" w:date="2020-08-07T16:15:00Z">
        <w:r w:rsidR="00D60697" w:rsidRPr="008D75B9" w:rsidDel="003370AE">
          <w:rPr>
            <w:rFonts w:ascii="华文楷体" w:eastAsia="华文楷体" w:hAnsi="华文楷体" w:hint="eastAsia"/>
            <w:sz w:val="20"/>
            <w:szCs w:val="20"/>
          </w:rPr>
          <w:delText>图3：句子之间使用点积做相识度计算</w:delText>
        </w:r>
      </w:del>
    </w:p>
    <w:p w14:paraId="55931A47" w14:textId="77777777" w:rsidR="006E4784" w:rsidRPr="008D75B9" w:rsidRDefault="006E4784">
      <w:pPr>
        <w:ind w:left="420"/>
        <w:jc w:val="left"/>
        <w:rPr>
          <w:ins w:id="200" w:author="Jianhua SHI" w:date="2020-08-07T17:34:00Z"/>
          <w:rFonts w:ascii="华文楷体" w:eastAsia="华文楷体" w:hAnsi="华文楷体"/>
          <w:sz w:val="20"/>
          <w:szCs w:val="20"/>
        </w:rPr>
        <w:pPrChange w:id="201" w:author="Haiqin" w:date="2020-08-07T16:16:00Z">
          <w:pPr>
            <w:ind w:left="420"/>
            <w:jc w:val="center"/>
          </w:pPr>
        </w:pPrChange>
      </w:pPr>
    </w:p>
    <w:p w14:paraId="7908C685" w14:textId="27BBE22F" w:rsidR="00D60697" w:rsidRDefault="00F81804">
      <w:pPr>
        <w:ind w:left="420"/>
        <w:jc w:val="center"/>
      </w:pPr>
      <w:ins w:id="202" w:author="Jianhua SHI" w:date="2020-08-07T19:21:00Z">
        <w:r w:rsidRPr="00D60697">
          <w:rPr>
            <w:noProof/>
          </w:rPr>
          <w:drawing>
            <wp:inline distT="0" distB="0" distL="0" distR="0" wp14:anchorId="6DE0DA45" wp14:editId="662287EB">
              <wp:extent cx="4514850" cy="611511"/>
              <wp:effectExtent l="0" t="0" r="0" b="0"/>
              <wp:docPr id="27" name="Picture 2">
                <a:extLst xmlns:a="http://schemas.openxmlformats.org/drawingml/2006/main">
                  <a:ext uri="{FF2B5EF4-FFF2-40B4-BE49-F238E27FC236}">
                    <a16:creationId xmlns:a16="http://schemas.microsoft.com/office/drawing/2014/main" id="{831C48B1-920C-40C8-9524-18CCAE76DD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a:extLst>
                          <a:ext uri="{FF2B5EF4-FFF2-40B4-BE49-F238E27FC236}">
                            <a16:creationId xmlns:a16="http://schemas.microsoft.com/office/drawing/2014/main" id="{831C48B1-920C-40C8-9524-18CCAE76DD59}"/>
                          </a:ext>
                        </a:extLst>
                      </pic:cNvPr>
                      <pic:cNvPicPr>
                        <a:picLocks noChangeAspect="1"/>
                      </pic:cNvPicPr>
                    </pic:nvPicPr>
                    <pic:blipFill>
                      <a:blip r:embed="rId16"/>
                      <a:stretch>
                        <a:fillRect/>
                      </a:stretch>
                    </pic:blipFill>
                    <pic:spPr>
                      <a:xfrm>
                        <a:off x="0" y="0"/>
                        <a:ext cx="4722819" cy="639679"/>
                      </a:xfrm>
                      <a:prstGeom prst="rect">
                        <a:avLst/>
                      </a:prstGeom>
                    </pic:spPr>
                  </pic:pic>
                </a:graphicData>
              </a:graphic>
            </wp:inline>
          </w:drawing>
        </w:r>
      </w:ins>
    </w:p>
    <w:p w14:paraId="10D1E6DA" w14:textId="77777777" w:rsidR="006E4784" w:rsidRDefault="006E4784" w:rsidP="006E4784">
      <w:pPr>
        <w:ind w:left="420"/>
        <w:jc w:val="left"/>
        <w:rPr>
          <w:ins w:id="203" w:author="Jianhua SHI" w:date="2020-08-07T17:34:00Z"/>
        </w:rPr>
      </w:pPr>
      <w:ins w:id="204" w:author="Jianhua SHI" w:date="2020-08-07T17:34:00Z">
        <w:r>
          <w:t>$$</w:t>
        </w:r>
      </w:ins>
    </w:p>
    <w:p w14:paraId="5F9202B3" w14:textId="77777777" w:rsidR="006E4784" w:rsidRDefault="006E4784" w:rsidP="006E4784">
      <w:pPr>
        <w:ind w:left="420"/>
        <w:jc w:val="left"/>
        <w:rPr>
          <w:ins w:id="205" w:author="Jianhua SHI" w:date="2020-08-07T17:34:00Z"/>
        </w:rPr>
      </w:pPr>
      <w:ins w:id="206" w:author="Jianhua SHI" w:date="2020-08-07T17:34:00Z">
        <w:r>
          <w:t>W S\left(V_{</w:t>
        </w:r>
        <w:proofErr w:type="spellStart"/>
        <w:r>
          <w:t>i</w:t>
        </w:r>
        <w:proofErr w:type="spellEnd"/>
        <w:r>
          <w:t>}\right)=(1-d)+d * \sum_{V_{j} \in I n\left(V_{</w:t>
        </w:r>
        <w:proofErr w:type="spellStart"/>
        <w:r>
          <w:t>i</w:t>
        </w:r>
        <w:proofErr w:type="spellEnd"/>
        <w:r>
          <w:t xml:space="preserve">}\right)} \frac{w_{j </w:t>
        </w:r>
        <w:proofErr w:type="spellStart"/>
        <w:r>
          <w:t>i</w:t>
        </w:r>
        <w:proofErr w:type="spellEnd"/>
        <w:r>
          <w:t>}}{\sum_{V_{k} \in Out\left(V_{j}\right)} w_{j k}} WS\left(V_{j}\right)</w:t>
        </w:r>
      </w:ins>
    </w:p>
    <w:p w14:paraId="10E7C78D" w14:textId="7F7E6E22" w:rsidR="008D75B9" w:rsidRDefault="006E4784" w:rsidP="006E4784">
      <w:pPr>
        <w:ind w:left="420"/>
        <w:jc w:val="center"/>
      </w:pPr>
      <w:ins w:id="207" w:author="Jianhua SHI" w:date="2020-08-07T17:34:00Z">
        <w:r>
          <w:t>$$</w:t>
        </w:r>
      </w:ins>
      <w:commentRangeStart w:id="208"/>
      <w:del w:id="209" w:author="Jianhua SHI" w:date="2020-08-07T17:33:00Z">
        <w:r w:rsidR="00D60697" w:rsidRPr="00D60697" w:rsidDel="006E4784">
          <w:rPr>
            <w:noProof/>
          </w:rPr>
          <w:drawing>
            <wp:inline distT="0" distB="0" distL="0" distR="0" wp14:anchorId="7C6F5566" wp14:editId="654E48CC">
              <wp:extent cx="4514850" cy="611511"/>
              <wp:effectExtent l="0" t="0" r="0" b="0"/>
              <wp:docPr id="19" name="Picture 2">
                <a:extLst xmlns:a="http://schemas.openxmlformats.org/drawingml/2006/main">
                  <a:ext uri="{FF2B5EF4-FFF2-40B4-BE49-F238E27FC236}">
                    <a16:creationId xmlns:a16="http://schemas.microsoft.com/office/drawing/2014/main" id="{831C48B1-920C-40C8-9524-18CCAE76DD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a:extLst>
                          <a:ext uri="{FF2B5EF4-FFF2-40B4-BE49-F238E27FC236}">
                            <a16:creationId xmlns:a16="http://schemas.microsoft.com/office/drawing/2014/main" id="{831C48B1-920C-40C8-9524-18CCAE76DD59}"/>
                          </a:ext>
                        </a:extLst>
                      </pic:cNvPr>
                      <pic:cNvPicPr>
                        <a:picLocks noChangeAspect="1"/>
                      </pic:cNvPicPr>
                    </pic:nvPicPr>
                    <pic:blipFill>
                      <a:blip r:embed="rId16"/>
                      <a:stretch>
                        <a:fillRect/>
                      </a:stretch>
                    </pic:blipFill>
                    <pic:spPr>
                      <a:xfrm>
                        <a:off x="0" y="0"/>
                        <a:ext cx="4722819" cy="639679"/>
                      </a:xfrm>
                      <a:prstGeom prst="rect">
                        <a:avLst/>
                      </a:prstGeom>
                    </pic:spPr>
                  </pic:pic>
                </a:graphicData>
              </a:graphic>
            </wp:inline>
          </w:drawing>
        </w:r>
      </w:del>
      <w:commentRangeEnd w:id="208"/>
      <w:r w:rsidR="00A84CFC">
        <w:rPr>
          <w:rStyle w:val="ae"/>
        </w:rPr>
        <w:commentReference w:id="208"/>
      </w:r>
    </w:p>
    <w:p w14:paraId="1B3506DD" w14:textId="771EB708" w:rsidR="00D60697" w:rsidRPr="008D75B9" w:rsidDel="00A84CFC" w:rsidRDefault="00D60697" w:rsidP="00D60697">
      <w:pPr>
        <w:ind w:left="420"/>
        <w:jc w:val="center"/>
        <w:rPr>
          <w:del w:id="210" w:author="Haiqin" w:date="2020-08-07T16:19:00Z"/>
          <w:rFonts w:ascii="华文楷体" w:eastAsia="华文楷体" w:hAnsi="华文楷体"/>
          <w:sz w:val="20"/>
          <w:szCs w:val="20"/>
        </w:rPr>
      </w:pPr>
      <w:del w:id="211" w:author="Haiqin" w:date="2020-08-07T16:19:00Z">
        <w:r w:rsidRPr="008D75B9" w:rsidDel="00A84CFC">
          <w:rPr>
            <w:rFonts w:ascii="华文楷体" w:eastAsia="华文楷体" w:hAnsi="华文楷体" w:hint="eastAsia"/>
            <w:sz w:val="20"/>
            <w:szCs w:val="20"/>
          </w:rPr>
          <w:delText>图4：投票机制，通过相邻信息计算每个图节点的分数</w:delText>
        </w:r>
      </w:del>
    </w:p>
    <w:p w14:paraId="0D0A0E07" w14:textId="77777777" w:rsidR="008D75B9" w:rsidRDefault="008D75B9" w:rsidP="00D60697">
      <w:pPr>
        <w:ind w:left="420"/>
        <w:jc w:val="center"/>
      </w:pPr>
    </w:p>
    <w:p w14:paraId="104E0DE9" w14:textId="253F1725" w:rsidR="00E90BB1" w:rsidRDefault="00B85736" w:rsidP="00E90BB1">
      <w:pPr>
        <w:ind w:left="420"/>
        <w:jc w:val="center"/>
      </w:pPr>
      <w:r>
        <w:rPr>
          <w:noProof/>
        </w:rPr>
        <w:drawing>
          <wp:inline distT="0" distB="0" distL="0" distR="0" wp14:anchorId="0067B353" wp14:editId="5A952312">
            <wp:extent cx="4419600" cy="3697012"/>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4608" cy="3726296"/>
                    </a:xfrm>
                    <a:prstGeom prst="rect">
                      <a:avLst/>
                    </a:prstGeom>
                  </pic:spPr>
                </pic:pic>
              </a:graphicData>
            </a:graphic>
          </wp:inline>
        </w:drawing>
      </w:r>
    </w:p>
    <w:p w14:paraId="4F606C3D" w14:textId="07E7663B" w:rsidR="00B37D98" w:rsidRPr="008D75B9" w:rsidRDefault="00B37D98" w:rsidP="00E90BB1">
      <w:pPr>
        <w:ind w:left="420"/>
        <w:jc w:val="center"/>
        <w:rPr>
          <w:rFonts w:ascii="华文楷体" w:eastAsia="华文楷体" w:hAnsi="华文楷体"/>
          <w:sz w:val="20"/>
          <w:szCs w:val="20"/>
        </w:rPr>
      </w:pPr>
      <w:r w:rsidRPr="008D75B9">
        <w:rPr>
          <w:rFonts w:ascii="华文楷体" w:eastAsia="华文楷体" w:hAnsi="华文楷体" w:hint="eastAsia"/>
          <w:sz w:val="20"/>
          <w:szCs w:val="20"/>
        </w:rPr>
        <w:t>图</w:t>
      </w:r>
      <w:r w:rsidR="00D60697" w:rsidRPr="008D75B9">
        <w:rPr>
          <w:rFonts w:ascii="华文楷体" w:eastAsia="华文楷体" w:hAnsi="华文楷体"/>
          <w:sz w:val="20"/>
          <w:szCs w:val="20"/>
        </w:rPr>
        <w:t>5</w:t>
      </w:r>
      <w:r w:rsidRPr="008D75B9">
        <w:rPr>
          <w:rFonts w:ascii="华文楷体" w:eastAsia="华文楷体" w:hAnsi="华文楷体"/>
          <w:sz w:val="20"/>
          <w:szCs w:val="20"/>
        </w:rPr>
        <w:t xml:space="preserve">: </w:t>
      </w:r>
      <w:proofErr w:type="spellStart"/>
      <w:r w:rsidRPr="008D75B9">
        <w:rPr>
          <w:rFonts w:ascii="华文楷体" w:eastAsia="华文楷体" w:hAnsi="华文楷体"/>
          <w:sz w:val="20"/>
          <w:szCs w:val="20"/>
        </w:rPr>
        <w:t>TextRank</w:t>
      </w:r>
      <w:proofErr w:type="spellEnd"/>
      <w:r w:rsidRPr="008D75B9">
        <w:rPr>
          <w:rFonts w:ascii="华文楷体" w:eastAsia="华文楷体" w:hAnsi="华文楷体" w:hint="eastAsia"/>
          <w:sz w:val="20"/>
          <w:szCs w:val="20"/>
        </w:rPr>
        <w:t>图结构</w:t>
      </w:r>
    </w:p>
    <w:p w14:paraId="2B43227D" w14:textId="77777777" w:rsidR="00E90BB1" w:rsidRDefault="00E90BB1" w:rsidP="00A35831">
      <w:pPr>
        <w:ind w:left="420"/>
      </w:pPr>
    </w:p>
    <w:p w14:paraId="6B6E526D" w14:textId="490A4AB8" w:rsidR="00811C38" w:rsidRDefault="000E373C" w:rsidP="00C07744">
      <w:pPr>
        <w:ind w:left="420" w:firstLine="420"/>
      </w:pPr>
      <w:r>
        <w:rPr>
          <w:rFonts w:hint="eastAsia"/>
        </w:rPr>
        <w:t>随着</w:t>
      </w:r>
      <w:r w:rsidR="00EA2D2E">
        <w:rPr>
          <w:rFonts w:hint="eastAsia"/>
        </w:rPr>
        <w:t>预训练模型的兴起，</w:t>
      </w:r>
      <w:proofErr w:type="spellStart"/>
      <w:r w:rsidR="00EA2D2E">
        <w:rPr>
          <w:rFonts w:hint="eastAsia"/>
        </w:rPr>
        <w:t>PacSum</w:t>
      </w:r>
      <w:proofErr w:type="spellEnd"/>
      <w:r w:rsidR="00EA2D2E">
        <w:t xml:space="preserve"> </w:t>
      </w:r>
      <w:r w:rsidR="00467DF2">
        <w:rPr>
          <w:rFonts w:hint="eastAsia"/>
        </w:rPr>
        <w:t>[</w:t>
      </w:r>
      <w:r w:rsidR="005F1541">
        <w:t>8</w:t>
      </w:r>
      <w:r w:rsidR="00467DF2">
        <w:t>]</w:t>
      </w:r>
      <w:r w:rsidR="00EA2D2E">
        <w:rPr>
          <w:rFonts w:hint="eastAsia"/>
        </w:rPr>
        <w:t>模型提出将</w:t>
      </w:r>
      <w:r w:rsidR="00EA2D2E">
        <w:rPr>
          <w:rFonts w:hint="eastAsia"/>
        </w:rPr>
        <w:t>BERT</w:t>
      </w:r>
      <w:r w:rsidR="00467DF2">
        <w:t xml:space="preserve"> [</w:t>
      </w:r>
      <w:r w:rsidR="005F1541">
        <w:t>9</w:t>
      </w:r>
      <w:r w:rsidR="00467DF2">
        <w:t>]</w:t>
      </w:r>
      <w:r w:rsidR="00EA2D2E">
        <w:rPr>
          <w:rFonts w:hint="eastAsia"/>
        </w:rPr>
        <w:t>预训练模型加入抽取式摘要的工作，并获得了更好的结果。</w:t>
      </w:r>
      <w:ins w:id="212" w:author="Haiqin" w:date="2020-08-07T16:20:00Z">
        <w:r w:rsidR="00A84CFC">
          <w:rPr>
            <w:rFonts w:hint="eastAsia"/>
          </w:rPr>
          <w:t>其</w:t>
        </w:r>
      </w:ins>
      <w:r w:rsidR="003C23FB">
        <w:rPr>
          <w:rFonts w:hint="eastAsia"/>
        </w:rPr>
        <w:t>结构图如下：</w:t>
      </w:r>
    </w:p>
    <w:p w14:paraId="08AAFD9D" w14:textId="22D02B88" w:rsidR="00607DEE" w:rsidRDefault="00607DEE" w:rsidP="00C07744">
      <w:pPr>
        <w:ind w:left="420" w:firstLine="420"/>
      </w:pPr>
    </w:p>
    <w:p w14:paraId="2722BC6D" w14:textId="4667B26B" w:rsidR="00607DEE" w:rsidRDefault="00607DEE" w:rsidP="00607DEE">
      <w:pPr>
        <w:jc w:val="center"/>
      </w:pPr>
      <w:r>
        <w:rPr>
          <w:noProof/>
        </w:rPr>
        <w:lastRenderedPageBreak/>
        <w:drawing>
          <wp:inline distT="0" distB="0" distL="0" distR="0" wp14:anchorId="13348ED0" wp14:editId="2E2FF79E">
            <wp:extent cx="5274310" cy="2999740"/>
            <wp:effectExtent l="0" t="0" r="2540" b="0"/>
            <wp:docPr id="13" name="圖片 13" descr="一張含有 電子用品, 電腦, 螢幕, 鍵盤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cSu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999740"/>
                    </a:xfrm>
                    <a:prstGeom prst="rect">
                      <a:avLst/>
                    </a:prstGeom>
                  </pic:spPr>
                </pic:pic>
              </a:graphicData>
            </a:graphic>
          </wp:inline>
        </w:drawing>
      </w:r>
    </w:p>
    <w:p w14:paraId="3F2300FA" w14:textId="1EC4D4CF" w:rsidR="00811C38" w:rsidRPr="009A0342" w:rsidRDefault="00811C38" w:rsidP="00811C38">
      <w:pPr>
        <w:ind w:left="420" w:firstLine="420"/>
        <w:jc w:val="center"/>
        <w:rPr>
          <w:rFonts w:ascii="华文楷体" w:eastAsia="华文楷体" w:hAnsi="华文楷体"/>
          <w:sz w:val="20"/>
          <w:szCs w:val="20"/>
        </w:rPr>
      </w:pPr>
      <w:r w:rsidRPr="009A0342">
        <w:rPr>
          <w:rFonts w:ascii="华文楷体" w:eastAsia="华文楷体" w:hAnsi="华文楷体" w:hint="eastAsia"/>
          <w:sz w:val="20"/>
          <w:szCs w:val="20"/>
        </w:rPr>
        <w:t>图</w:t>
      </w:r>
      <w:r w:rsidRPr="009A0342">
        <w:rPr>
          <w:rFonts w:ascii="华文楷体" w:eastAsia="华文楷体" w:hAnsi="华文楷体"/>
          <w:sz w:val="20"/>
          <w:szCs w:val="20"/>
        </w:rPr>
        <w:t>6</w:t>
      </w:r>
      <w:r w:rsidRPr="009A0342">
        <w:rPr>
          <w:rFonts w:ascii="华文楷体" w:eastAsia="华文楷体" w:hAnsi="华文楷体" w:hint="eastAsia"/>
          <w:sz w:val="20"/>
          <w:szCs w:val="20"/>
        </w:rPr>
        <w:t>：</w:t>
      </w:r>
      <w:proofErr w:type="spellStart"/>
      <w:r w:rsidRPr="009A0342">
        <w:rPr>
          <w:rFonts w:ascii="华文楷体" w:eastAsia="华文楷体" w:hAnsi="华文楷体" w:hint="eastAsia"/>
          <w:sz w:val="20"/>
          <w:szCs w:val="20"/>
        </w:rPr>
        <w:t>PacSum</w:t>
      </w:r>
      <w:proofErr w:type="spellEnd"/>
      <w:r w:rsidRPr="009A0342">
        <w:rPr>
          <w:rFonts w:ascii="华文楷体" w:eastAsia="华文楷体" w:hAnsi="华文楷体"/>
          <w:sz w:val="20"/>
          <w:szCs w:val="20"/>
        </w:rPr>
        <w:t xml:space="preserve"> </w:t>
      </w:r>
      <w:r w:rsidRPr="009A0342">
        <w:rPr>
          <w:rFonts w:ascii="华文楷体" w:eastAsia="华文楷体" w:hAnsi="华文楷体" w:hint="eastAsia"/>
          <w:sz w:val="20"/>
          <w:szCs w:val="20"/>
        </w:rPr>
        <w:t>模型结构</w:t>
      </w:r>
    </w:p>
    <w:p w14:paraId="6748D844" w14:textId="77777777" w:rsidR="00811C38" w:rsidRDefault="00811C38" w:rsidP="00C07744">
      <w:pPr>
        <w:ind w:left="420" w:firstLine="420"/>
      </w:pPr>
    </w:p>
    <w:p w14:paraId="124969C3" w14:textId="646AF226" w:rsidR="00B95D6F" w:rsidRDefault="00846A85" w:rsidP="00C07744">
      <w:pPr>
        <w:ind w:left="420" w:firstLine="420"/>
      </w:pPr>
      <w:r>
        <w:rPr>
          <w:rFonts w:hint="eastAsia"/>
        </w:rPr>
        <w:t>如图</w:t>
      </w:r>
      <w:r>
        <w:rPr>
          <w:rFonts w:hint="eastAsia"/>
        </w:rPr>
        <w:t>6</w:t>
      </w:r>
      <w:r>
        <w:rPr>
          <w:rFonts w:hint="eastAsia"/>
        </w:rPr>
        <w:t>所示，</w:t>
      </w:r>
      <w:proofErr w:type="spellStart"/>
      <w:r w:rsidR="00EA2D2E">
        <w:rPr>
          <w:rFonts w:hint="eastAsia"/>
        </w:rPr>
        <w:t>PacSum</w:t>
      </w:r>
      <w:proofErr w:type="spellEnd"/>
      <w:r w:rsidR="00EA2D2E">
        <w:t xml:space="preserve"> </w:t>
      </w:r>
      <w:r w:rsidR="003300D6">
        <w:rPr>
          <w:rFonts w:hint="eastAsia"/>
        </w:rPr>
        <w:t>将文档分割成若干个句子，再将这些句子</w:t>
      </w:r>
      <w:del w:id="213" w:author="Haiqin" w:date="2020-08-07T16:21:00Z">
        <w:r w:rsidR="003300D6" w:rsidDel="00A84CFC">
          <w:rPr>
            <w:rFonts w:hint="eastAsia"/>
          </w:rPr>
          <w:delText>当做</w:delText>
        </w:r>
      </w:del>
      <w:r w:rsidR="003300D6">
        <w:rPr>
          <w:rFonts w:hint="eastAsia"/>
        </w:rPr>
        <w:t>输入给</w:t>
      </w:r>
      <w:r w:rsidR="003300D6">
        <w:rPr>
          <w:rFonts w:hint="eastAsia"/>
        </w:rPr>
        <w:t xml:space="preserve"> BERT</w:t>
      </w:r>
      <w:r w:rsidR="003300D6">
        <w:rPr>
          <w:rFonts w:hint="eastAsia"/>
        </w:rPr>
        <w:t>，</w:t>
      </w:r>
      <w:r w:rsidR="003300D6">
        <w:rPr>
          <w:rFonts w:hint="eastAsia"/>
        </w:rPr>
        <w:t>BERT</w:t>
      </w:r>
      <w:r w:rsidR="003300D6">
        <w:t xml:space="preserve"> </w:t>
      </w:r>
      <w:r w:rsidR="003300D6">
        <w:rPr>
          <w:rFonts w:hint="eastAsia"/>
        </w:rPr>
        <w:t>通过它的</w:t>
      </w:r>
      <w:r w:rsidR="003300D6">
        <w:rPr>
          <w:rFonts w:hint="eastAsia"/>
        </w:rPr>
        <w:t xml:space="preserve"> Self</w:t>
      </w:r>
      <w:r w:rsidR="003300D6">
        <w:t xml:space="preserve">-Attention </w:t>
      </w:r>
      <w:r w:rsidR="003300D6">
        <w:rPr>
          <w:rFonts w:hint="eastAsia"/>
        </w:rPr>
        <w:t>机制可以很好地学习各个句子之间的语义关系，最后将句子的语义向量输出。</w:t>
      </w:r>
    </w:p>
    <w:p w14:paraId="03B75200" w14:textId="77777777" w:rsidR="009D22D9" w:rsidRDefault="009D22D9" w:rsidP="00C07744">
      <w:pPr>
        <w:ind w:left="420" w:firstLine="420"/>
      </w:pPr>
    </w:p>
    <w:p w14:paraId="0C743D0D" w14:textId="3EA323CE" w:rsidR="009D22D9" w:rsidRDefault="009D22D9" w:rsidP="009D22D9">
      <w:pPr>
        <w:jc w:val="center"/>
      </w:pPr>
      <w:r>
        <w:rPr>
          <w:noProof/>
        </w:rPr>
        <w:drawing>
          <wp:inline distT="0" distB="0" distL="0" distR="0" wp14:anchorId="13A17599" wp14:editId="3429274E">
            <wp:extent cx="4324350" cy="322894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4296" cy="3258773"/>
                    </a:xfrm>
                    <a:prstGeom prst="rect">
                      <a:avLst/>
                    </a:prstGeom>
                  </pic:spPr>
                </pic:pic>
              </a:graphicData>
            </a:graphic>
          </wp:inline>
        </w:drawing>
      </w:r>
    </w:p>
    <w:p w14:paraId="2104285B" w14:textId="448B5442" w:rsidR="00CA5721" w:rsidRPr="009A0342" w:rsidRDefault="00CA5721" w:rsidP="00CA5721">
      <w:pPr>
        <w:ind w:left="420"/>
        <w:jc w:val="center"/>
        <w:rPr>
          <w:rFonts w:ascii="华文楷体" w:eastAsia="华文楷体" w:hAnsi="华文楷体"/>
          <w:sz w:val="20"/>
          <w:szCs w:val="20"/>
        </w:rPr>
      </w:pPr>
      <w:r w:rsidRPr="009A0342">
        <w:rPr>
          <w:rFonts w:ascii="华文楷体" w:eastAsia="华文楷体" w:hAnsi="华文楷体" w:hint="eastAsia"/>
          <w:sz w:val="20"/>
          <w:szCs w:val="20"/>
        </w:rPr>
        <w:t>图</w:t>
      </w:r>
      <w:r w:rsidR="00C067BB" w:rsidRPr="009A0342">
        <w:rPr>
          <w:rFonts w:ascii="华文楷体" w:eastAsia="华文楷体" w:hAnsi="华文楷体"/>
          <w:sz w:val="20"/>
          <w:szCs w:val="20"/>
        </w:rPr>
        <w:t>7</w:t>
      </w:r>
      <w:r w:rsidR="007007CB" w:rsidRPr="009A0342">
        <w:rPr>
          <w:rFonts w:ascii="华文楷体" w:eastAsia="华文楷体" w:hAnsi="华文楷体"/>
          <w:sz w:val="20"/>
          <w:szCs w:val="20"/>
        </w:rPr>
        <w:t xml:space="preserve">: </w:t>
      </w:r>
      <w:del w:id="214" w:author="Haiqin" w:date="2020-08-07T16:21:00Z">
        <w:r w:rsidR="007007CB" w:rsidRPr="00A84CFC" w:rsidDel="00A84CFC">
          <w:rPr>
            <w:rFonts w:ascii="Times" w:eastAsia="华文楷体" w:hAnsi="Times"/>
            <w:i/>
            <w:sz w:val="20"/>
            <w:szCs w:val="20"/>
            <w:rPrChange w:id="215" w:author="Haiqin" w:date="2020-08-07T16:21:00Z">
              <w:rPr>
                <w:rFonts w:ascii="华文楷体" w:eastAsia="华文楷体" w:hAnsi="华文楷体"/>
                <w:sz w:val="20"/>
                <w:szCs w:val="20"/>
              </w:rPr>
            </w:rPrChange>
          </w:rPr>
          <w:delText>S</w:delText>
        </w:r>
      </w:del>
      <w:proofErr w:type="spellStart"/>
      <w:ins w:id="216" w:author="Haiqin" w:date="2020-08-07T16:21:00Z">
        <w:r w:rsidR="00A84CFC">
          <w:rPr>
            <w:rFonts w:ascii="Times" w:eastAsia="华文楷体" w:hAnsi="Times"/>
            <w:i/>
            <w:sz w:val="20"/>
            <w:szCs w:val="20"/>
          </w:rPr>
          <w:t>s</w:t>
        </w:r>
      </w:ins>
      <w:r w:rsidR="002937E3" w:rsidRPr="00A84CFC">
        <w:rPr>
          <w:rFonts w:ascii="Times" w:eastAsia="华文楷体" w:hAnsi="Times"/>
          <w:i/>
          <w:sz w:val="20"/>
          <w:szCs w:val="20"/>
          <w:vertAlign w:val="subscript"/>
          <w:rPrChange w:id="217" w:author="Haiqin" w:date="2020-08-07T16:21:00Z">
            <w:rPr>
              <w:rFonts w:ascii="华文楷体" w:eastAsia="华文楷体" w:hAnsi="华文楷体"/>
              <w:sz w:val="20"/>
              <w:szCs w:val="20"/>
              <w:vertAlign w:val="subscript"/>
            </w:rPr>
          </w:rPrChange>
        </w:rPr>
        <w:t>i</w:t>
      </w:r>
      <w:proofErr w:type="spellEnd"/>
      <w:r w:rsidRPr="009A0342">
        <w:rPr>
          <w:rFonts w:ascii="华文楷体" w:eastAsia="华文楷体" w:hAnsi="华文楷体" w:hint="eastAsia"/>
          <w:sz w:val="20"/>
          <w:szCs w:val="20"/>
        </w:rPr>
        <w:t>:第</w:t>
      </w:r>
      <w:proofErr w:type="spellStart"/>
      <w:r w:rsidRPr="00A84CFC">
        <w:rPr>
          <w:rFonts w:ascii="Times" w:eastAsia="华文楷体" w:hAnsi="Times"/>
          <w:i/>
          <w:sz w:val="20"/>
          <w:szCs w:val="20"/>
          <w:rPrChange w:id="218" w:author="Haiqin" w:date="2020-08-07T16:22:00Z">
            <w:rPr>
              <w:rFonts w:ascii="华文楷体" w:eastAsia="华文楷体" w:hAnsi="华文楷体"/>
              <w:sz w:val="20"/>
              <w:szCs w:val="20"/>
            </w:rPr>
          </w:rPrChange>
        </w:rPr>
        <w:t>i</w:t>
      </w:r>
      <w:proofErr w:type="spellEnd"/>
      <w:r w:rsidRPr="009A0342">
        <w:rPr>
          <w:rFonts w:ascii="华文楷体" w:eastAsia="华文楷体" w:hAnsi="华文楷体" w:hint="eastAsia"/>
          <w:sz w:val="20"/>
          <w:szCs w:val="20"/>
        </w:rPr>
        <w:t xml:space="preserve">句输入 </w:t>
      </w:r>
      <w:del w:id="219" w:author="Haiqin" w:date="2020-08-07T16:21:00Z">
        <w:r w:rsidR="007007CB" w:rsidRPr="00A84CFC" w:rsidDel="00A84CFC">
          <w:rPr>
            <w:rFonts w:ascii="Times" w:eastAsia="华文楷体" w:hAnsi="Times"/>
            <w:i/>
            <w:sz w:val="20"/>
            <w:szCs w:val="20"/>
            <w:rPrChange w:id="220" w:author="Haiqin" w:date="2020-08-07T16:21:00Z">
              <w:rPr>
                <w:rFonts w:ascii="华文楷体" w:eastAsia="华文楷体" w:hAnsi="华文楷体"/>
                <w:sz w:val="20"/>
                <w:szCs w:val="20"/>
              </w:rPr>
            </w:rPrChange>
          </w:rPr>
          <w:delText>V</w:delText>
        </w:r>
      </w:del>
      <w:ins w:id="221" w:author="Haiqin" w:date="2020-08-07T16:21:00Z">
        <w:r w:rsidR="00A84CFC" w:rsidRPr="00A84CFC">
          <w:rPr>
            <w:rFonts w:ascii="Times" w:eastAsia="华文楷体" w:hAnsi="Times"/>
            <w:i/>
            <w:sz w:val="20"/>
            <w:szCs w:val="20"/>
            <w:rPrChange w:id="222" w:author="Haiqin" w:date="2020-08-07T16:21:00Z">
              <w:rPr>
                <w:rFonts w:ascii="华文楷体" w:eastAsia="华文楷体" w:hAnsi="华文楷体"/>
                <w:sz w:val="20"/>
                <w:szCs w:val="20"/>
              </w:rPr>
            </w:rPrChange>
          </w:rPr>
          <w:t>v</w:t>
        </w:r>
      </w:ins>
      <w:r w:rsidR="002937E3" w:rsidRPr="00A84CFC">
        <w:rPr>
          <w:rFonts w:ascii="Times" w:eastAsia="华文楷体" w:hAnsi="Times"/>
          <w:i/>
          <w:sz w:val="20"/>
          <w:szCs w:val="20"/>
          <w:vertAlign w:val="subscript"/>
          <w:rPrChange w:id="223" w:author="Haiqin" w:date="2020-08-07T16:21:00Z">
            <w:rPr>
              <w:rFonts w:ascii="华文楷体" w:eastAsia="华文楷体" w:hAnsi="华文楷体"/>
              <w:sz w:val="20"/>
              <w:szCs w:val="20"/>
              <w:vertAlign w:val="subscript"/>
            </w:rPr>
          </w:rPrChange>
        </w:rPr>
        <w:t>i</w:t>
      </w:r>
      <w:r w:rsidRPr="009A0342">
        <w:rPr>
          <w:rFonts w:ascii="华文楷体" w:eastAsia="华文楷体" w:hAnsi="华文楷体"/>
          <w:sz w:val="20"/>
          <w:szCs w:val="20"/>
        </w:rPr>
        <w:t>:</w:t>
      </w:r>
      <w:r w:rsidRPr="009A0342">
        <w:rPr>
          <w:rFonts w:ascii="华文楷体" w:eastAsia="华文楷体" w:hAnsi="华文楷体" w:hint="eastAsia"/>
          <w:sz w:val="20"/>
          <w:szCs w:val="20"/>
        </w:rPr>
        <w:t>第</w:t>
      </w:r>
      <w:proofErr w:type="spellStart"/>
      <w:r w:rsidRPr="00A84CFC">
        <w:rPr>
          <w:rFonts w:ascii="Times" w:eastAsia="华文楷体" w:hAnsi="Times"/>
          <w:i/>
          <w:sz w:val="20"/>
          <w:szCs w:val="20"/>
          <w:rPrChange w:id="224" w:author="Haiqin" w:date="2020-08-07T16:22:00Z">
            <w:rPr>
              <w:rFonts w:ascii="华文楷体" w:eastAsia="华文楷体" w:hAnsi="华文楷体"/>
              <w:sz w:val="20"/>
              <w:szCs w:val="20"/>
            </w:rPr>
          </w:rPrChange>
        </w:rPr>
        <w:t>i</w:t>
      </w:r>
      <w:proofErr w:type="spellEnd"/>
      <w:r w:rsidRPr="009A0342">
        <w:rPr>
          <w:rFonts w:ascii="华文楷体" w:eastAsia="华文楷体" w:hAnsi="华文楷体" w:hint="eastAsia"/>
          <w:sz w:val="20"/>
          <w:szCs w:val="20"/>
        </w:rPr>
        <w:t>句的向量输出</w:t>
      </w:r>
    </w:p>
    <w:p w14:paraId="0944AE6D" w14:textId="77777777" w:rsidR="00B95D6F" w:rsidRDefault="00B95D6F" w:rsidP="00A35831">
      <w:pPr>
        <w:ind w:left="420"/>
      </w:pPr>
    </w:p>
    <w:p w14:paraId="60A6989B" w14:textId="3E1A32D3" w:rsidR="00E73BBF" w:rsidRDefault="005B2B73" w:rsidP="00CA5721">
      <w:pPr>
        <w:ind w:left="420" w:firstLine="420"/>
        <w:rPr>
          <w:ins w:id="225" w:author="Jianhua SHI" w:date="2020-08-07T19:21:00Z"/>
        </w:rPr>
      </w:pPr>
      <w:r>
        <w:rPr>
          <w:rFonts w:hint="eastAsia"/>
        </w:rPr>
        <w:t>得到多个具有丰富语义信息的向量后，</w:t>
      </w:r>
      <w:proofErr w:type="spellStart"/>
      <w:r w:rsidR="00BA0597">
        <w:rPr>
          <w:rFonts w:hint="eastAsia"/>
        </w:rPr>
        <w:t>PacSum</w:t>
      </w:r>
      <w:proofErr w:type="spellEnd"/>
      <w:r w:rsidR="00BA0597">
        <w:t xml:space="preserve"> </w:t>
      </w:r>
      <w:r w:rsidR="00BA0597">
        <w:rPr>
          <w:rFonts w:hint="eastAsia"/>
        </w:rPr>
        <w:t>计算各个向量之间的相识度以决定各个句子对该文档的重要性</w:t>
      </w:r>
      <w:r w:rsidR="00E73BBF">
        <w:rPr>
          <w:rFonts w:hint="eastAsia"/>
        </w:rPr>
        <w:t>。公式如下：</w:t>
      </w:r>
    </w:p>
    <w:p w14:paraId="0E1CA15F" w14:textId="7B676F62" w:rsidR="00631992" w:rsidRDefault="00631992" w:rsidP="00CA5721">
      <w:pPr>
        <w:ind w:left="420" w:firstLine="420"/>
        <w:rPr>
          <w:ins w:id="226" w:author="Jianhua SHI" w:date="2020-08-07T19:21:00Z"/>
        </w:rPr>
      </w:pPr>
    </w:p>
    <w:p w14:paraId="4A28F371" w14:textId="2010252C" w:rsidR="00631992" w:rsidRDefault="00631992">
      <w:pPr>
        <w:ind w:left="420" w:firstLine="420"/>
        <w:jc w:val="center"/>
        <w:pPrChange w:id="227" w:author="Jianhua SHI" w:date="2020-08-07T19:21:00Z">
          <w:pPr>
            <w:ind w:left="420" w:firstLine="420"/>
          </w:pPr>
        </w:pPrChange>
      </w:pPr>
      <w:ins w:id="228" w:author="Jianhua SHI" w:date="2020-08-07T19:21:00Z">
        <w:r w:rsidRPr="00E73BBF">
          <w:rPr>
            <w:noProof/>
          </w:rPr>
          <w:lastRenderedPageBreak/>
          <w:drawing>
            <wp:inline distT="0" distB="0" distL="0" distR="0" wp14:anchorId="266ECAC6" wp14:editId="0365D3D8">
              <wp:extent cx="1473200" cy="449051"/>
              <wp:effectExtent l="0" t="0" r="0" b="8255"/>
              <wp:docPr id="28" name="內容版面配置區 4">
                <a:extLst xmlns:a="http://schemas.openxmlformats.org/drawingml/2006/main">
                  <a:ext uri="{FF2B5EF4-FFF2-40B4-BE49-F238E27FC236}">
                    <a16:creationId xmlns:a16="http://schemas.microsoft.com/office/drawing/2014/main" id="{A4EE1D04-081A-46BC-A5FE-387498BC92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內容版面配置區 4">
                        <a:extLst>
                          <a:ext uri="{FF2B5EF4-FFF2-40B4-BE49-F238E27FC236}">
                            <a16:creationId xmlns:a16="http://schemas.microsoft.com/office/drawing/2014/main" id="{A4EE1D04-081A-46BC-A5FE-387498BC9249}"/>
                          </a:ext>
                        </a:extLst>
                      </pic:cNvPr>
                      <pic:cNvPicPr>
                        <a:picLocks noChangeAspect="1"/>
                      </pic:cNvPicPr>
                    </pic:nvPicPr>
                    <pic:blipFill>
                      <a:blip r:embed="rId20"/>
                      <a:stretch>
                        <a:fillRect/>
                      </a:stretch>
                    </pic:blipFill>
                    <pic:spPr>
                      <a:xfrm>
                        <a:off x="0" y="0"/>
                        <a:ext cx="1545120" cy="470973"/>
                      </a:xfrm>
                      <a:prstGeom prst="rect">
                        <a:avLst/>
                      </a:prstGeom>
                    </pic:spPr>
                  </pic:pic>
                </a:graphicData>
              </a:graphic>
            </wp:inline>
          </w:drawing>
        </w:r>
      </w:ins>
    </w:p>
    <w:p w14:paraId="5306F7AE" w14:textId="77777777" w:rsidR="007B0FDC" w:rsidRDefault="007B0FDC" w:rsidP="007B0FDC">
      <w:pPr>
        <w:ind w:left="420" w:firstLine="420"/>
        <w:rPr>
          <w:ins w:id="229" w:author="Jianhua SHI" w:date="2020-08-07T17:35:00Z"/>
        </w:rPr>
      </w:pPr>
      <w:ins w:id="230" w:author="Jianhua SHI" w:date="2020-08-07T17:35:00Z">
        <w:r>
          <w:t>$$</w:t>
        </w:r>
      </w:ins>
    </w:p>
    <w:p w14:paraId="4D58BC5B" w14:textId="77777777" w:rsidR="007B0FDC" w:rsidRDefault="007B0FDC" w:rsidP="007B0FDC">
      <w:pPr>
        <w:ind w:left="420" w:firstLine="420"/>
        <w:rPr>
          <w:ins w:id="231" w:author="Jianhua SHI" w:date="2020-08-07T17:35:00Z"/>
        </w:rPr>
      </w:pPr>
      <w:ins w:id="232" w:author="Jianhua SHI" w:date="2020-08-07T17:35:00Z">
        <w:r>
          <w:t>\overline{\</w:t>
        </w:r>
        <w:proofErr w:type="spellStart"/>
        <w:r>
          <w:t>mathrm</w:t>
        </w:r>
        <w:proofErr w:type="spellEnd"/>
        <w:r>
          <w:t>{E}}_{</w:t>
        </w:r>
        <w:proofErr w:type="spellStart"/>
        <w:r>
          <w:t>i</w:t>
        </w:r>
        <w:proofErr w:type="spellEnd"/>
        <w:r>
          <w:t xml:space="preserve"> j}=v_{</w:t>
        </w:r>
        <w:proofErr w:type="spellStart"/>
        <w:r>
          <w:t>i</w:t>
        </w:r>
        <w:proofErr w:type="spellEnd"/>
        <w:r>
          <w:t>}^{\top} v_{j}</w:t>
        </w:r>
      </w:ins>
    </w:p>
    <w:p w14:paraId="1B0B97E8" w14:textId="603EC958" w:rsidR="00E73BBF" w:rsidRDefault="007B0FDC" w:rsidP="007B0FDC">
      <w:pPr>
        <w:ind w:left="420" w:firstLine="420"/>
        <w:jc w:val="center"/>
      </w:pPr>
      <w:ins w:id="233" w:author="Jianhua SHI" w:date="2020-08-07T17:35:00Z">
        <w:r>
          <w:t>$$</w:t>
        </w:r>
      </w:ins>
      <w:commentRangeStart w:id="234"/>
      <w:del w:id="235" w:author="Jianhua SHI" w:date="2020-08-07T17:35:00Z">
        <w:r w:rsidR="00E73BBF" w:rsidRPr="00E73BBF" w:rsidDel="007B0FDC">
          <w:rPr>
            <w:noProof/>
          </w:rPr>
          <w:drawing>
            <wp:inline distT="0" distB="0" distL="0" distR="0" wp14:anchorId="2151FDFF" wp14:editId="47F0C43F">
              <wp:extent cx="1473200" cy="449051"/>
              <wp:effectExtent l="0" t="0" r="0" b="8255"/>
              <wp:docPr id="14" name="內容版面配置區 4">
                <a:extLst xmlns:a="http://schemas.openxmlformats.org/drawingml/2006/main">
                  <a:ext uri="{FF2B5EF4-FFF2-40B4-BE49-F238E27FC236}">
                    <a16:creationId xmlns:a16="http://schemas.microsoft.com/office/drawing/2014/main" id="{A4EE1D04-081A-46BC-A5FE-387498BC92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內容版面配置區 4">
                        <a:extLst>
                          <a:ext uri="{FF2B5EF4-FFF2-40B4-BE49-F238E27FC236}">
                            <a16:creationId xmlns:a16="http://schemas.microsoft.com/office/drawing/2014/main" id="{A4EE1D04-081A-46BC-A5FE-387498BC9249}"/>
                          </a:ext>
                        </a:extLst>
                      </pic:cNvPr>
                      <pic:cNvPicPr>
                        <a:picLocks noChangeAspect="1"/>
                      </pic:cNvPicPr>
                    </pic:nvPicPr>
                    <pic:blipFill>
                      <a:blip r:embed="rId20"/>
                      <a:stretch>
                        <a:fillRect/>
                      </a:stretch>
                    </pic:blipFill>
                    <pic:spPr>
                      <a:xfrm>
                        <a:off x="0" y="0"/>
                        <a:ext cx="1545120" cy="470973"/>
                      </a:xfrm>
                      <a:prstGeom prst="rect">
                        <a:avLst/>
                      </a:prstGeom>
                    </pic:spPr>
                  </pic:pic>
                </a:graphicData>
              </a:graphic>
            </wp:inline>
          </w:drawing>
        </w:r>
      </w:del>
      <w:commentRangeEnd w:id="234"/>
      <w:r w:rsidR="00A84CFC">
        <w:rPr>
          <w:rStyle w:val="ae"/>
        </w:rPr>
        <w:commentReference w:id="234"/>
      </w:r>
    </w:p>
    <w:p w14:paraId="0FB54A31" w14:textId="112CE093" w:rsidR="00E73BBF" w:rsidDel="00A84CFC" w:rsidRDefault="00E73BBF" w:rsidP="00E73BBF">
      <w:pPr>
        <w:ind w:left="420" w:firstLine="420"/>
        <w:jc w:val="center"/>
        <w:rPr>
          <w:del w:id="236" w:author="Haiqin" w:date="2020-08-07T16:22:00Z"/>
          <w:rFonts w:ascii="华文楷体" w:eastAsia="华文楷体" w:hAnsi="华文楷体"/>
          <w:sz w:val="20"/>
          <w:szCs w:val="20"/>
        </w:rPr>
      </w:pPr>
      <w:del w:id="237" w:author="Haiqin" w:date="2020-08-07T16:22:00Z">
        <w:r w:rsidRPr="001C1E1F" w:rsidDel="00A84CFC">
          <w:rPr>
            <w:rFonts w:ascii="华文楷体" w:eastAsia="华文楷体" w:hAnsi="华文楷体" w:hint="eastAsia"/>
            <w:sz w:val="20"/>
            <w:szCs w:val="20"/>
          </w:rPr>
          <w:delText>图</w:delText>
        </w:r>
        <w:r w:rsidR="00C067BB" w:rsidRPr="001C1E1F" w:rsidDel="00A84CFC">
          <w:rPr>
            <w:rFonts w:ascii="华文楷体" w:eastAsia="华文楷体" w:hAnsi="华文楷体"/>
            <w:sz w:val="20"/>
            <w:szCs w:val="20"/>
          </w:rPr>
          <w:delText>8</w:delText>
        </w:r>
        <w:r w:rsidRPr="001C1E1F" w:rsidDel="00A84CFC">
          <w:rPr>
            <w:rFonts w:ascii="华文楷体" w:eastAsia="华文楷体" w:hAnsi="华文楷体" w:hint="eastAsia"/>
            <w:sz w:val="20"/>
            <w:szCs w:val="20"/>
          </w:rPr>
          <w:delText>：v</w:delText>
        </w:r>
        <w:r w:rsidRPr="001C1E1F" w:rsidDel="00A84CFC">
          <w:rPr>
            <w:rFonts w:ascii="华文楷体" w:eastAsia="华文楷体" w:hAnsi="华文楷体" w:hint="eastAsia"/>
            <w:sz w:val="20"/>
            <w:szCs w:val="20"/>
            <w:vertAlign w:val="subscript"/>
          </w:rPr>
          <w:delText>i</w:delText>
        </w:r>
        <w:r w:rsidRPr="001C1E1F" w:rsidDel="00A84CFC">
          <w:rPr>
            <w:rFonts w:ascii="华文楷体" w:eastAsia="华文楷体" w:hAnsi="华文楷体"/>
            <w:sz w:val="20"/>
            <w:szCs w:val="20"/>
          </w:rPr>
          <w:delText>:</w:delText>
        </w:r>
        <w:r w:rsidRPr="001C1E1F" w:rsidDel="00A84CFC">
          <w:rPr>
            <w:rFonts w:ascii="华文楷体" w:eastAsia="华文楷体" w:hAnsi="华文楷体" w:hint="eastAsia"/>
            <w:sz w:val="20"/>
            <w:szCs w:val="20"/>
          </w:rPr>
          <w:delText>第i句的语义向量，计算每个句子之间的相似度得出相似度矩阵</w:delText>
        </w:r>
      </w:del>
    </w:p>
    <w:p w14:paraId="443A3ECA" w14:textId="0BFA9926" w:rsidR="00621F3F" w:rsidDel="00A84CFC" w:rsidRDefault="00621F3F" w:rsidP="00621F3F">
      <w:pPr>
        <w:ind w:left="420" w:firstLine="420"/>
        <w:rPr>
          <w:del w:id="238" w:author="Haiqin" w:date="2020-08-07T16:22:00Z"/>
          <w:rFonts w:ascii="华文楷体" w:eastAsia="华文楷体" w:hAnsi="华文楷体"/>
          <w:sz w:val="20"/>
          <w:szCs w:val="20"/>
        </w:rPr>
      </w:pPr>
    </w:p>
    <w:p w14:paraId="31286C6B" w14:textId="5A505496" w:rsidR="00621F3F" w:rsidDel="00631992" w:rsidRDefault="00621F3F" w:rsidP="00621F3F">
      <w:pPr>
        <w:ind w:left="420" w:firstLine="420"/>
        <w:rPr>
          <w:del w:id="239" w:author="Haiqin" w:date="2020-08-07T16:23:00Z"/>
        </w:rPr>
      </w:pPr>
      <w:r>
        <w:rPr>
          <w:rFonts w:hint="eastAsia"/>
        </w:rPr>
        <w:t>因为使用点积计算矩阵，所以再对矩阵进行修改操作，防止数值过大。</w:t>
      </w:r>
      <w:ins w:id="240" w:author="Haiqin" w:date="2020-08-07T16:23:00Z">
        <w:r w:rsidR="00A84CFC">
          <w:rPr>
            <w:rFonts w:hint="eastAsia"/>
          </w:rPr>
          <w:t>计算如下</w:t>
        </w:r>
        <w:r w:rsidR="00A84CFC">
          <w:rPr>
            <w:rFonts w:hint="eastAsia"/>
          </w:rPr>
          <w:t>:</w:t>
        </w:r>
      </w:ins>
      <w:del w:id="241" w:author="Haiqin" w:date="2020-08-07T16:23:00Z">
        <w:r w:rsidDel="00A84CFC">
          <w:rPr>
            <w:rFonts w:hint="eastAsia"/>
          </w:rPr>
          <w:delText>如图所示：</w:delText>
        </w:r>
      </w:del>
    </w:p>
    <w:p w14:paraId="56C9E152" w14:textId="77777777" w:rsidR="00631992" w:rsidRDefault="00631992" w:rsidP="00621F3F">
      <w:pPr>
        <w:ind w:left="420" w:firstLine="420"/>
        <w:rPr>
          <w:ins w:id="242" w:author="Jianhua SHI" w:date="2020-08-07T19:22:00Z"/>
        </w:rPr>
      </w:pPr>
    </w:p>
    <w:p w14:paraId="606238AC" w14:textId="7FCD0477" w:rsidR="00621F3F" w:rsidRPr="001C1E1F" w:rsidRDefault="00631992">
      <w:pPr>
        <w:ind w:left="420" w:firstLine="420"/>
        <w:jc w:val="center"/>
        <w:rPr>
          <w:rFonts w:ascii="华文楷体" w:eastAsia="华文楷体" w:hAnsi="华文楷体"/>
          <w:sz w:val="20"/>
          <w:szCs w:val="20"/>
        </w:rPr>
        <w:pPrChange w:id="243" w:author="Jianhua SHI" w:date="2020-08-07T19:22:00Z">
          <w:pPr>
            <w:ind w:left="420" w:firstLine="420"/>
          </w:pPr>
        </w:pPrChange>
      </w:pPr>
      <w:ins w:id="244" w:author="Jianhua SHI" w:date="2020-08-07T19:22:00Z">
        <w:r w:rsidRPr="00E73BBF">
          <w:rPr>
            <w:noProof/>
          </w:rPr>
          <w:drawing>
            <wp:inline distT="0" distB="0" distL="0" distR="0" wp14:anchorId="77314B3A" wp14:editId="391FF5F8">
              <wp:extent cx="3848100" cy="1143222"/>
              <wp:effectExtent l="0" t="0" r="0" b="0"/>
              <wp:docPr id="29" name="圖片 7">
                <a:extLst xmlns:a="http://schemas.openxmlformats.org/drawingml/2006/main">
                  <a:ext uri="{FF2B5EF4-FFF2-40B4-BE49-F238E27FC236}">
                    <a16:creationId xmlns:a16="http://schemas.microsoft.com/office/drawing/2014/main" id="{155DDD6F-A66E-4287-A8AB-477940559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a:extLst>
                          <a:ext uri="{FF2B5EF4-FFF2-40B4-BE49-F238E27FC236}">
                            <a16:creationId xmlns:a16="http://schemas.microsoft.com/office/drawing/2014/main" id="{155DDD6F-A66E-4287-A8AB-47794055960D}"/>
                          </a:ext>
                        </a:extLst>
                      </pic:cNvPr>
                      <pic:cNvPicPr>
                        <a:picLocks noChangeAspect="1"/>
                      </pic:cNvPicPr>
                    </pic:nvPicPr>
                    <pic:blipFill>
                      <a:blip r:embed="rId21"/>
                      <a:stretch>
                        <a:fillRect/>
                      </a:stretch>
                    </pic:blipFill>
                    <pic:spPr>
                      <a:xfrm>
                        <a:off x="0" y="0"/>
                        <a:ext cx="3913881" cy="1162765"/>
                      </a:xfrm>
                      <a:prstGeom prst="rect">
                        <a:avLst/>
                      </a:prstGeom>
                    </pic:spPr>
                  </pic:pic>
                </a:graphicData>
              </a:graphic>
            </wp:inline>
          </w:drawing>
        </w:r>
      </w:ins>
    </w:p>
    <w:p w14:paraId="42654B59" w14:textId="77777777" w:rsidR="00497130" w:rsidRDefault="00497130" w:rsidP="00497130">
      <w:pPr>
        <w:ind w:left="420" w:firstLine="420"/>
        <w:rPr>
          <w:ins w:id="245" w:author="Jianhua SHI" w:date="2020-08-07T17:35:00Z"/>
        </w:rPr>
      </w:pPr>
      <w:ins w:id="246" w:author="Jianhua SHI" w:date="2020-08-07T17:35:00Z">
        <w:r>
          <w:t>$$</w:t>
        </w:r>
      </w:ins>
    </w:p>
    <w:p w14:paraId="43085D43" w14:textId="77777777" w:rsidR="00497130" w:rsidRDefault="00497130" w:rsidP="00497130">
      <w:pPr>
        <w:ind w:left="420" w:firstLine="420"/>
        <w:rPr>
          <w:ins w:id="247" w:author="Jianhua SHI" w:date="2020-08-07T17:35:00Z"/>
        </w:rPr>
      </w:pPr>
      <w:ins w:id="248" w:author="Jianhua SHI" w:date="2020-08-07T17:35:00Z">
        <w:r>
          <w:t>\begin{array}{l}</w:t>
        </w:r>
      </w:ins>
    </w:p>
    <w:p w14:paraId="32EEBB91" w14:textId="77777777" w:rsidR="00497130" w:rsidRDefault="00497130" w:rsidP="00497130">
      <w:pPr>
        <w:ind w:left="420" w:firstLine="420"/>
        <w:rPr>
          <w:ins w:id="249" w:author="Jianhua SHI" w:date="2020-08-07T17:35:00Z"/>
        </w:rPr>
      </w:pPr>
      <w:ins w:id="250" w:author="Jianhua SHI" w:date="2020-08-07T17:35:00Z">
        <w:r>
          <w:t>\tilde{\</w:t>
        </w:r>
        <w:proofErr w:type="spellStart"/>
        <w:r>
          <w:t>mathrm</w:t>
        </w:r>
        <w:proofErr w:type="spellEnd"/>
        <w:r>
          <w:t>{E}}_{</w:t>
        </w:r>
        <w:proofErr w:type="spellStart"/>
        <w:r>
          <w:t>i</w:t>
        </w:r>
        <w:proofErr w:type="spellEnd"/>
        <w:r>
          <w:t xml:space="preserve"> j}=\overline{\</w:t>
        </w:r>
        <w:proofErr w:type="spellStart"/>
        <w:r>
          <w:t>mathrm</w:t>
        </w:r>
        <w:proofErr w:type="spellEnd"/>
        <w:r>
          <w:t>{E}}_{</w:t>
        </w:r>
        <w:proofErr w:type="spellStart"/>
        <w:r>
          <w:t>i</w:t>
        </w:r>
        <w:proofErr w:type="spellEnd"/>
        <w:r>
          <w:t xml:space="preserve"> j}-[\min \overline{\</w:t>
        </w:r>
        <w:proofErr w:type="spellStart"/>
        <w:r>
          <w:t>mathrm</w:t>
        </w:r>
        <w:proofErr w:type="spellEnd"/>
        <w:r>
          <w:t>{E}}+\beta(\max \overline{\</w:t>
        </w:r>
        <w:proofErr w:type="spellStart"/>
        <w:r>
          <w:t>mathrm</w:t>
        </w:r>
        <w:proofErr w:type="spellEnd"/>
        <w:r>
          <w:t>{E}}-\min \overline{\</w:t>
        </w:r>
        <w:proofErr w:type="spellStart"/>
        <w:r>
          <w:t>mathrm</w:t>
        </w:r>
        <w:proofErr w:type="spellEnd"/>
        <w:r>
          <w:t>{E}})] \\</w:t>
        </w:r>
      </w:ins>
    </w:p>
    <w:p w14:paraId="0B9E768E" w14:textId="77777777" w:rsidR="00497130" w:rsidRDefault="00497130" w:rsidP="00497130">
      <w:pPr>
        <w:ind w:left="420" w:firstLine="420"/>
        <w:rPr>
          <w:ins w:id="251" w:author="Jianhua SHI" w:date="2020-08-07T17:35:00Z"/>
        </w:rPr>
      </w:pPr>
      <w:ins w:id="252" w:author="Jianhua SHI" w:date="2020-08-07T17:35:00Z">
        <w:r>
          <w:t>\</w:t>
        </w:r>
        <w:proofErr w:type="spellStart"/>
        <w:r>
          <w:t>mathrm</w:t>
        </w:r>
        <w:proofErr w:type="spellEnd"/>
        <w:r>
          <w:t>{E}_{</w:t>
        </w:r>
        <w:proofErr w:type="spellStart"/>
        <w:r>
          <w:t>i</w:t>
        </w:r>
        <w:proofErr w:type="spellEnd"/>
        <w:r>
          <w:t xml:space="preserve"> j}=\left\{\begin{array}{</w:t>
        </w:r>
        <w:proofErr w:type="spellStart"/>
        <w:r>
          <w:t>ll</w:t>
        </w:r>
        <w:proofErr w:type="spellEnd"/>
        <w:r>
          <w:t>}</w:t>
        </w:r>
      </w:ins>
    </w:p>
    <w:p w14:paraId="5936E6FF" w14:textId="77777777" w:rsidR="00497130" w:rsidRDefault="00497130" w:rsidP="00497130">
      <w:pPr>
        <w:ind w:left="420" w:firstLine="420"/>
        <w:rPr>
          <w:ins w:id="253" w:author="Jianhua SHI" w:date="2020-08-07T17:35:00Z"/>
        </w:rPr>
      </w:pPr>
      <w:ins w:id="254" w:author="Jianhua SHI" w:date="2020-08-07T17:35:00Z">
        <w:r>
          <w:t>\tilde{\</w:t>
        </w:r>
        <w:proofErr w:type="spellStart"/>
        <w:r>
          <w:t>mathrm</w:t>
        </w:r>
        <w:proofErr w:type="spellEnd"/>
        <w:r>
          <w:t>{E}}_{</w:t>
        </w:r>
        <w:proofErr w:type="spellStart"/>
        <w:r>
          <w:t>i</w:t>
        </w:r>
        <w:proofErr w:type="spellEnd"/>
        <w:r>
          <w:t xml:space="preserve"> j} &amp; \text { if } \tilde{\</w:t>
        </w:r>
        <w:proofErr w:type="spellStart"/>
        <w:r>
          <w:t>mathrm</w:t>
        </w:r>
        <w:proofErr w:type="spellEnd"/>
        <w:r>
          <w:t>{E}}_{</w:t>
        </w:r>
        <w:proofErr w:type="spellStart"/>
        <w:r>
          <w:t>i</w:t>
        </w:r>
        <w:proofErr w:type="spellEnd"/>
        <w:r>
          <w:t xml:space="preserve"> j}&gt;0 \\</w:t>
        </w:r>
      </w:ins>
    </w:p>
    <w:p w14:paraId="2A48B46E" w14:textId="77777777" w:rsidR="00497130" w:rsidRDefault="00497130" w:rsidP="00497130">
      <w:pPr>
        <w:ind w:left="420" w:firstLine="420"/>
        <w:rPr>
          <w:ins w:id="255" w:author="Jianhua SHI" w:date="2020-08-07T17:35:00Z"/>
        </w:rPr>
      </w:pPr>
      <w:ins w:id="256" w:author="Jianhua SHI" w:date="2020-08-07T17:35:00Z">
        <w:r>
          <w:t>0 &amp; \text { otherwise }</w:t>
        </w:r>
      </w:ins>
    </w:p>
    <w:p w14:paraId="423EBA1A" w14:textId="77777777" w:rsidR="00497130" w:rsidRDefault="00497130" w:rsidP="00497130">
      <w:pPr>
        <w:ind w:left="420" w:firstLine="420"/>
        <w:rPr>
          <w:ins w:id="257" w:author="Jianhua SHI" w:date="2020-08-07T17:35:00Z"/>
        </w:rPr>
      </w:pPr>
      <w:ins w:id="258" w:author="Jianhua SHI" w:date="2020-08-07T17:35:00Z">
        <w:r>
          <w:t>\end{array}\right.</w:t>
        </w:r>
      </w:ins>
    </w:p>
    <w:p w14:paraId="7B763EA0" w14:textId="77777777" w:rsidR="00497130" w:rsidRDefault="00497130" w:rsidP="00497130">
      <w:pPr>
        <w:ind w:left="420" w:firstLine="420"/>
        <w:rPr>
          <w:ins w:id="259" w:author="Jianhua SHI" w:date="2020-08-07T17:35:00Z"/>
        </w:rPr>
      </w:pPr>
      <w:ins w:id="260" w:author="Jianhua SHI" w:date="2020-08-07T17:35:00Z">
        <w:r>
          <w:t>\end{array}</w:t>
        </w:r>
      </w:ins>
    </w:p>
    <w:p w14:paraId="6AEABA40" w14:textId="024D6F66" w:rsidR="00E73BBF" w:rsidRDefault="00497130" w:rsidP="00497130">
      <w:pPr>
        <w:ind w:left="420" w:firstLine="420"/>
        <w:jc w:val="center"/>
      </w:pPr>
      <w:ins w:id="261" w:author="Jianhua SHI" w:date="2020-08-07T17:35:00Z">
        <w:r>
          <w:t>$$</w:t>
        </w:r>
      </w:ins>
      <w:commentRangeStart w:id="262"/>
      <w:del w:id="263" w:author="Jianhua SHI" w:date="2020-08-07T17:35:00Z">
        <w:r w:rsidR="00E73BBF" w:rsidRPr="00E73BBF" w:rsidDel="00497130">
          <w:rPr>
            <w:noProof/>
          </w:rPr>
          <w:drawing>
            <wp:inline distT="0" distB="0" distL="0" distR="0" wp14:anchorId="33A76FF1" wp14:editId="327CE5AF">
              <wp:extent cx="3848100" cy="1143222"/>
              <wp:effectExtent l="0" t="0" r="0" b="0"/>
              <wp:docPr id="15" name="圖片 7">
                <a:extLst xmlns:a="http://schemas.openxmlformats.org/drawingml/2006/main">
                  <a:ext uri="{FF2B5EF4-FFF2-40B4-BE49-F238E27FC236}">
                    <a16:creationId xmlns:a16="http://schemas.microsoft.com/office/drawing/2014/main" id="{155DDD6F-A66E-4287-A8AB-477940559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a:extLst>
                          <a:ext uri="{FF2B5EF4-FFF2-40B4-BE49-F238E27FC236}">
                            <a16:creationId xmlns:a16="http://schemas.microsoft.com/office/drawing/2014/main" id="{155DDD6F-A66E-4287-A8AB-47794055960D}"/>
                          </a:ext>
                        </a:extLst>
                      </pic:cNvPr>
                      <pic:cNvPicPr>
                        <a:picLocks noChangeAspect="1"/>
                      </pic:cNvPicPr>
                    </pic:nvPicPr>
                    <pic:blipFill>
                      <a:blip r:embed="rId21"/>
                      <a:stretch>
                        <a:fillRect/>
                      </a:stretch>
                    </pic:blipFill>
                    <pic:spPr>
                      <a:xfrm>
                        <a:off x="0" y="0"/>
                        <a:ext cx="3913881" cy="1162765"/>
                      </a:xfrm>
                      <a:prstGeom prst="rect">
                        <a:avLst/>
                      </a:prstGeom>
                    </pic:spPr>
                  </pic:pic>
                </a:graphicData>
              </a:graphic>
            </wp:inline>
          </w:drawing>
        </w:r>
      </w:del>
      <w:commentRangeEnd w:id="262"/>
      <w:r w:rsidR="00A84CFC">
        <w:rPr>
          <w:rStyle w:val="ae"/>
        </w:rPr>
        <w:commentReference w:id="262"/>
      </w:r>
    </w:p>
    <w:p w14:paraId="033733B0" w14:textId="4302222D" w:rsidR="00E73BBF" w:rsidDel="00A84CFC" w:rsidRDefault="00E73BBF" w:rsidP="00E73BBF">
      <w:pPr>
        <w:ind w:left="420" w:firstLine="420"/>
        <w:jc w:val="center"/>
        <w:rPr>
          <w:del w:id="264" w:author="Haiqin" w:date="2020-08-07T16:23:00Z"/>
        </w:rPr>
      </w:pPr>
      <w:del w:id="265" w:author="Haiqin" w:date="2020-08-07T16:23:00Z">
        <w:r w:rsidRPr="002C764D" w:rsidDel="00A84CFC">
          <w:rPr>
            <w:rFonts w:ascii="华文楷体" w:eastAsia="华文楷体" w:hAnsi="华文楷体" w:hint="eastAsia"/>
            <w:sz w:val="20"/>
            <w:szCs w:val="20"/>
          </w:rPr>
          <w:delText>图</w:delText>
        </w:r>
        <w:r w:rsidR="00C067BB" w:rsidRPr="002C764D" w:rsidDel="00A84CFC">
          <w:rPr>
            <w:rFonts w:ascii="华文楷体" w:eastAsia="华文楷体" w:hAnsi="华文楷体"/>
            <w:sz w:val="20"/>
            <w:szCs w:val="20"/>
          </w:rPr>
          <w:delText>9</w:delText>
        </w:r>
        <w:r w:rsidRPr="002C764D" w:rsidDel="00A84CFC">
          <w:rPr>
            <w:rFonts w:ascii="华文楷体" w:eastAsia="华文楷体" w:hAnsi="华文楷体" w:hint="eastAsia"/>
            <w:sz w:val="20"/>
            <w:szCs w:val="20"/>
          </w:rPr>
          <w:delText>：</w:delText>
        </w:r>
        <w:r w:rsidR="002C764D" w:rsidRPr="002C764D" w:rsidDel="00A84CFC">
          <w:rPr>
            <w:rFonts w:ascii="华文楷体" w:eastAsia="华文楷体" w:hAnsi="华文楷体" w:hint="eastAsia"/>
            <w:sz w:val="20"/>
            <w:szCs w:val="20"/>
          </w:rPr>
          <w:delText>对相似度矩阵做Normalization</w:delText>
        </w:r>
      </w:del>
    </w:p>
    <w:p w14:paraId="086ECDC6" w14:textId="67D3A9BF" w:rsidR="00E73BBF" w:rsidRPr="00E73BBF" w:rsidDel="00A84CFC" w:rsidRDefault="00E73BBF" w:rsidP="00E73BBF">
      <w:pPr>
        <w:rPr>
          <w:del w:id="266" w:author="Haiqin" w:date="2020-08-07T16:23:00Z"/>
        </w:rPr>
      </w:pPr>
      <w:del w:id="267" w:author="Haiqin" w:date="2020-08-07T16:23:00Z">
        <w:r w:rsidDel="00A84CFC">
          <w:tab/>
        </w:r>
      </w:del>
    </w:p>
    <w:p w14:paraId="18A185B9" w14:textId="2223D645" w:rsidR="00E73BBF" w:rsidRDefault="00BA0597" w:rsidP="00E73BBF">
      <w:pPr>
        <w:ind w:left="420" w:firstLine="420"/>
        <w:rPr>
          <w:ins w:id="268" w:author="Jianhua SHI" w:date="2020-08-07T19:22:00Z"/>
        </w:rPr>
      </w:pPr>
      <w:r>
        <w:rPr>
          <w:rFonts w:hint="eastAsia"/>
        </w:rPr>
        <w:t>如果一个句子里包含了重要信息，那么该重要信息就有很高的概率被重复提起且出现在文档的靠前部分。这是根据正常的写作习惯推论出来的，大多数人在写作的时候，都会将关键性概念或者论点放在推论或扩展之后。最典型的例子便是新闻报道，关键句子往往会出现在文章的开头。所以，</w:t>
      </w:r>
      <w:proofErr w:type="spellStart"/>
      <w:r>
        <w:rPr>
          <w:rFonts w:hint="eastAsia"/>
        </w:rPr>
        <w:t>PacSum</w:t>
      </w:r>
      <w:proofErr w:type="spellEnd"/>
      <w:r>
        <w:t xml:space="preserve"> </w:t>
      </w:r>
      <w:r>
        <w:rPr>
          <w:rFonts w:hint="eastAsia"/>
        </w:rPr>
        <w:t>透过正常的写作习惯结合相似度的方法对句子的重要度进行排序，最后选取将作为摘要的重要语句。</w:t>
      </w:r>
      <w:r w:rsidR="00E73BBF">
        <w:rPr>
          <w:rFonts w:hint="eastAsia"/>
        </w:rPr>
        <w:t>方法如下：</w:t>
      </w:r>
    </w:p>
    <w:p w14:paraId="53DFE218" w14:textId="647FD0C9" w:rsidR="00631992" w:rsidRDefault="00631992">
      <w:pPr>
        <w:ind w:left="420" w:firstLine="420"/>
        <w:jc w:val="center"/>
        <w:pPrChange w:id="269" w:author="Jianhua SHI" w:date="2020-08-07T19:22:00Z">
          <w:pPr>
            <w:ind w:left="420" w:firstLine="420"/>
          </w:pPr>
        </w:pPrChange>
      </w:pPr>
      <w:ins w:id="270" w:author="Jianhua SHI" w:date="2020-08-07T19:22:00Z">
        <w:r w:rsidRPr="00E73BBF">
          <w:rPr>
            <w:noProof/>
          </w:rPr>
          <w:drawing>
            <wp:inline distT="0" distB="0" distL="0" distR="0" wp14:anchorId="16798DF5" wp14:editId="5047A8CD">
              <wp:extent cx="4038600" cy="920914"/>
              <wp:effectExtent l="0" t="0" r="0" b="0"/>
              <wp:docPr id="30" name="圖片 11">
                <a:extLst xmlns:a="http://schemas.openxmlformats.org/drawingml/2006/main">
                  <a:ext uri="{FF2B5EF4-FFF2-40B4-BE49-F238E27FC236}">
                    <a16:creationId xmlns:a16="http://schemas.microsoft.com/office/drawing/2014/main" id="{6496DB88-B786-48C2-B7BA-03322C3600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1">
                        <a:extLst>
                          <a:ext uri="{FF2B5EF4-FFF2-40B4-BE49-F238E27FC236}">
                            <a16:creationId xmlns:a16="http://schemas.microsoft.com/office/drawing/2014/main" id="{6496DB88-B786-48C2-B7BA-03322C3600D1}"/>
                          </a:ext>
                        </a:extLst>
                      </pic:cNvPr>
                      <pic:cNvPicPr>
                        <a:picLocks noChangeAspect="1"/>
                      </pic:cNvPicPr>
                    </pic:nvPicPr>
                    <pic:blipFill>
                      <a:blip r:embed="rId22"/>
                      <a:stretch>
                        <a:fillRect/>
                      </a:stretch>
                    </pic:blipFill>
                    <pic:spPr>
                      <a:xfrm>
                        <a:off x="0" y="0"/>
                        <a:ext cx="4094340" cy="933624"/>
                      </a:xfrm>
                      <a:prstGeom prst="rect">
                        <a:avLst/>
                      </a:prstGeom>
                    </pic:spPr>
                  </pic:pic>
                </a:graphicData>
              </a:graphic>
            </wp:inline>
          </w:drawing>
        </w:r>
      </w:ins>
    </w:p>
    <w:p w14:paraId="650E694E" w14:textId="77777777" w:rsidR="00D726E8" w:rsidRDefault="00D726E8" w:rsidP="00D726E8">
      <w:pPr>
        <w:ind w:left="420" w:firstLine="420"/>
        <w:rPr>
          <w:ins w:id="271" w:author="Jianhua SHI" w:date="2020-08-07T17:38:00Z"/>
        </w:rPr>
      </w:pPr>
      <w:ins w:id="272" w:author="Jianhua SHI" w:date="2020-08-07T17:38:00Z">
        <w:r>
          <w:t>$$</w:t>
        </w:r>
      </w:ins>
    </w:p>
    <w:p w14:paraId="74EAC20E" w14:textId="77777777" w:rsidR="00D726E8" w:rsidRDefault="00D726E8" w:rsidP="00D726E8">
      <w:pPr>
        <w:ind w:left="420" w:firstLine="420"/>
        <w:rPr>
          <w:ins w:id="273" w:author="Jianhua SHI" w:date="2020-08-07T17:38:00Z"/>
        </w:rPr>
      </w:pPr>
      <w:ins w:id="274" w:author="Jianhua SHI" w:date="2020-08-07T17:38:00Z">
        <w:r>
          <w:t>\</w:t>
        </w:r>
        <w:proofErr w:type="spellStart"/>
        <w:r>
          <w:t>operatorname</w:t>
        </w:r>
        <w:proofErr w:type="spellEnd"/>
        <w:r>
          <w:t>{\</w:t>
        </w:r>
        <w:proofErr w:type="spellStart"/>
        <w:r>
          <w:t>textbf</w:t>
        </w:r>
        <w:proofErr w:type="spellEnd"/>
        <w:r>
          <w:t>{centrality}}\left(s_{</w:t>
        </w:r>
        <w:proofErr w:type="spellStart"/>
        <w:r>
          <w:t>i</w:t>
        </w:r>
        <w:proofErr w:type="spellEnd"/>
        <w:r>
          <w:t>}\right)=\lambda_{1} \sum_{j&lt;</w:t>
        </w:r>
        <w:proofErr w:type="spellStart"/>
        <w:r>
          <w:t>i</w:t>
        </w:r>
        <w:proofErr w:type="spellEnd"/>
        <w:r>
          <w:t>} e_{</w:t>
        </w:r>
        <w:proofErr w:type="spellStart"/>
        <w:r>
          <w:t>i</w:t>
        </w:r>
        <w:proofErr w:type="spellEnd"/>
        <w:r>
          <w:t xml:space="preserve"> j}+\lambda_{2} \sum_{j&gt;</w:t>
        </w:r>
        <w:proofErr w:type="spellStart"/>
        <w:r>
          <w:t>i</w:t>
        </w:r>
        <w:proofErr w:type="spellEnd"/>
        <w:r>
          <w:t>} e_{</w:t>
        </w:r>
        <w:proofErr w:type="spellStart"/>
        <w:r>
          <w:t>i</w:t>
        </w:r>
        <w:proofErr w:type="spellEnd"/>
        <w:r>
          <w:t xml:space="preserve"> j}</w:t>
        </w:r>
      </w:ins>
    </w:p>
    <w:p w14:paraId="51AACD28" w14:textId="6D23826D" w:rsidR="00E73BBF" w:rsidRDefault="00D726E8" w:rsidP="00D726E8">
      <w:pPr>
        <w:ind w:left="420" w:firstLine="420"/>
        <w:jc w:val="center"/>
      </w:pPr>
      <w:ins w:id="275" w:author="Jianhua SHI" w:date="2020-08-07T17:38:00Z">
        <w:r>
          <w:t>$$</w:t>
        </w:r>
      </w:ins>
      <w:commentRangeStart w:id="276"/>
      <w:del w:id="277" w:author="Jianhua SHI" w:date="2020-08-07T17:38:00Z">
        <w:r w:rsidR="00E73BBF" w:rsidRPr="00E73BBF" w:rsidDel="00D726E8">
          <w:rPr>
            <w:noProof/>
          </w:rPr>
          <w:drawing>
            <wp:inline distT="0" distB="0" distL="0" distR="0" wp14:anchorId="3E4173D2" wp14:editId="29794428">
              <wp:extent cx="4038600" cy="920914"/>
              <wp:effectExtent l="0" t="0" r="0" b="0"/>
              <wp:docPr id="17" name="圖片 11">
                <a:extLst xmlns:a="http://schemas.openxmlformats.org/drawingml/2006/main">
                  <a:ext uri="{FF2B5EF4-FFF2-40B4-BE49-F238E27FC236}">
                    <a16:creationId xmlns:a16="http://schemas.microsoft.com/office/drawing/2014/main" id="{6496DB88-B786-48C2-B7BA-03322C3600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1">
                        <a:extLst>
                          <a:ext uri="{FF2B5EF4-FFF2-40B4-BE49-F238E27FC236}">
                            <a16:creationId xmlns:a16="http://schemas.microsoft.com/office/drawing/2014/main" id="{6496DB88-B786-48C2-B7BA-03322C3600D1}"/>
                          </a:ext>
                        </a:extLst>
                      </pic:cNvPr>
                      <pic:cNvPicPr>
                        <a:picLocks noChangeAspect="1"/>
                      </pic:cNvPicPr>
                    </pic:nvPicPr>
                    <pic:blipFill>
                      <a:blip r:embed="rId22"/>
                      <a:stretch>
                        <a:fillRect/>
                      </a:stretch>
                    </pic:blipFill>
                    <pic:spPr>
                      <a:xfrm>
                        <a:off x="0" y="0"/>
                        <a:ext cx="4094340" cy="933624"/>
                      </a:xfrm>
                      <a:prstGeom prst="rect">
                        <a:avLst/>
                      </a:prstGeom>
                    </pic:spPr>
                  </pic:pic>
                </a:graphicData>
              </a:graphic>
            </wp:inline>
          </w:drawing>
        </w:r>
      </w:del>
      <w:commentRangeEnd w:id="276"/>
      <w:r w:rsidR="00A84CFC">
        <w:rPr>
          <w:rStyle w:val="ae"/>
        </w:rPr>
        <w:commentReference w:id="276"/>
      </w:r>
    </w:p>
    <w:p w14:paraId="2DEE6E61" w14:textId="26CA25FA" w:rsidR="00F852E2" w:rsidRPr="00787A83" w:rsidRDefault="00A84CFC">
      <w:pPr>
        <w:ind w:left="420" w:firstLine="420"/>
        <w:rPr>
          <w:rFonts w:ascii="华文楷体" w:eastAsia="华文楷体" w:hAnsi="华文楷体"/>
          <w:sz w:val="20"/>
          <w:szCs w:val="20"/>
        </w:rPr>
        <w:pPrChange w:id="278" w:author="Haiqin" w:date="2020-08-07T16:23:00Z">
          <w:pPr>
            <w:ind w:left="420" w:firstLine="420"/>
            <w:jc w:val="center"/>
          </w:pPr>
        </w:pPrChange>
      </w:pPr>
      <w:ins w:id="279" w:author="Haiqin" w:date="2020-08-07T16:23:00Z">
        <w:r>
          <w:rPr>
            <w:rFonts w:ascii="华文楷体" w:eastAsia="华文楷体" w:hAnsi="华文楷体" w:hint="eastAsia"/>
            <w:sz w:val="20"/>
            <w:szCs w:val="20"/>
          </w:rPr>
          <w:t>其中</w:t>
        </w:r>
      </w:ins>
      <w:del w:id="280" w:author="Haiqin" w:date="2020-08-07T16:23:00Z">
        <w:r w:rsidR="00F852E2" w:rsidRPr="00787A83" w:rsidDel="00A84CFC">
          <w:rPr>
            <w:rFonts w:ascii="华文楷体" w:eastAsia="华文楷体" w:hAnsi="华文楷体" w:hint="eastAsia"/>
            <w:sz w:val="20"/>
            <w:szCs w:val="20"/>
          </w:rPr>
          <w:delText>图</w:delText>
        </w:r>
        <w:r w:rsidR="00C067BB" w:rsidRPr="00787A83" w:rsidDel="00A84CFC">
          <w:rPr>
            <w:rFonts w:ascii="华文楷体" w:eastAsia="华文楷体" w:hAnsi="华文楷体"/>
            <w:sz w:val="20"/>
            <w:szCs w:val="20"/>
          </w:rPr>
          <w:delText>10</w:delText>
        </w:r>
        <w:r w:rsidR="00F852E2" w:rsidRPr="00787A83" w:rsidDel="00A84CFC">
          <w:rPr>
            <w:rFonts w:ascii="华文楷体" w:eastAsia="华文楷体" w:hAnsi="华文楷体"/>
            <w:sz w:val="20"/>
            <w:szCs w:val="20"/>
          </w:rPr>
          <w:delText xml:space="preserve">: </w:delText>
        </w:r>
      </w:del>
      <w:r w:rsidR="00F852E2" w:rsidRPr="00787A83">
        <w:rPr>
          <w:rFonts w:ascii="华文楷体" w:eastAsia="华文楷体" w:hAnsi="华文楷体"/>
          <w:sz w:val="20"/>
          <w:szCs w:val="20"/>
        </w:rPr>
        <w:t>centrality</w:t>
      </w:r>
      <w:r w:rsidR="00F852E2" w:rsidRPr="00787A83">
        <w:rPr>
          <w:rFonts w:ascii="华文楷体" w:eastAsia="华文楷体" w:hAnsi="华文楷体" w:hint="eastAsia"/>
          <w:sz w:val="20"/>
          <w:szCs w:val="20"/>
        </w:rPr>
        <w:t>(</w:t>
      </w:r>
      <w:proofErr w:type="spellStart"/>
      <w:r w:rsidR="00F852E2" w:rsidRPr="00A84CFC">
        <w:rPr>
          <w:rFonts w:ascii="Times" w:eastAsia="华文楷体" w:hAnsi="Times"/>
          <w:i/>
          <w:sz w:val="20"/>
          <w:szCs w:val="20"/>
          <w:rPrChange w:id="281" w:author="Haiqin" w:date="2020-08-07T16:24:00Z">
            <w:rPr>
              <w:rFonts w:ascii="华文楷体" w:eastAsia="华文楷体" w:hAnsi="华文楷体"/>
              <w:sz w:val="20"/>
              <w:szCs w:val="20"/>
            </w:rPr>
          </w:rPrChange>
        </w:rPr>
        <w:t>s</w:t>
      </w:r>
      <w:r w:rsidR="00F852E2" w:rsidRPr="00A84CFC">
        <w:rPr>
          <w:rFonts w:ascii="Times" w:eastAsia="华文楷体" w:hAnsi="Times"/>
          <w:i/>
          <w:sz w:val="20"/>
          <w:szCs w:val="20"/>
          <w:rPrChange w:id="282" w:author="Haiqin" w:date="2020-08-07T16:24:00Z">
            <w:rPr>
              <w:rFonts w:ascii="华文楷体" w:eastAsia="华文楷体" w:hAnsi="华文楷体"/>
              <w:sz w:val="20"/>
              <w:szCs w:val="20"/>
            </w:rPr>
          </w:rPrChange>
        </w:rPr>
        <w:softHyphen/>
      </w:r>
      <w:r w:rsidR="00F852E2" w:rsidRPr="00A84CFC">
        <w:rPr>
          <w:rFonts w:ascii="Times" w:eastAsia="华文楷体" w:hAnsi="Times"/>
          <w:i/>
          <w:sz w:val="20"/>
          <w:szCs w:val="20"/>
          <w:rPrChange w:id="283" w:author="Haiqin" w:date="2020-08-07T16:24:00Z">
            <w:rPr>
              <w:rFonts w:ascii="华文楷体" w:eastAsia="华文楷体" w:hAnsi="华文楷体"/>
              <w:sz w:val="20"/>
              <w:szCs w:val="20"/>
            </w:rPr>
          </w:rPrChange>
        </w:rPr>
        <w:softHyphen/>
      </w:r>
      <w:r w:rsidR="00F852E2" w:rsidRPr="00A84CFC">
        <w:rPr>
          <w:rFonts w:ascii="Times" w:eastAsia="华文楷体" w:hAnsi="Times"/>
          <w:i/>
          <w:sz w:val="20"/>
          <w:szCs w:val="20"/>
          <w:vertAlign w:val="subscript"/>
          <w:rPrChange w:id="284" w:author="Haiqin" w:date="2020-08-07T16:24:00Z">
            <w:rPr>
              <w:rFonts w:ascii="华文楷体" w:eastAsia="华文楷体" w:hAnsi="华文楷体"/>
              <w:sz w:val="20"/>
              <w:szCs w:val="20"/>
              <w:vertAlign w:val="subscript"/>
            </w:rPr>
          </w:rPrChange>
        </w:rPr>
        <w:t>i</w:t>
      </w:r>
      <w:proofErr w:type="spellEnd"/>
      <w:r w:rsidR="00F852E2" w:rsidRPr="00787A83">
        <w:rPr>
          <w:rFonts w:ascii="华文楷体" w:eastAsia="华文楷体" w:hAnsi="华文楷体"/>
          <w:sz w:val="20"/>
          <w:szCs w:val="20"/>
        </w:rPr>
        <w:t>)</w:t>
      </w:r>
      <w:r w:rsidR="00F852E2" w:rsidRPr="00787A83">
        <w:rPr>
          <w:rFonts w:ascii="华文楷体" w:eastAsia="华文楷体" w:hAnsi="华文楷体" w:hint="eastAsia"/>
          <w:sz w:val="20"/>
          <w:szCs w:val="20"/>
        </w:rPr>
        <w:t>为第</w:t>
      </w:r>
      <w:proofErr w:type="spellStart"/>
      <w:r w:rsidR="00F852E2" w:rsidRPr="00A84CFC">
        <w:rPr>
          <w:rFonts w:ascii="Times" w:eastAsia="华文楷体" w:hAnsi="Times"/>
          <w:i/>
          <w:sz w:val="20"/>
          <w:szCs w:val="20"/>
          <w:rPrChange w:id="285" w:author="Haiqin" w:date="2020-08-07T16:24:00Z">
            <w:rPr>
              <w:rFonts w:ascii="华文楷体" w:eastAsia="华文楷体" w:hAnsi="华文楷体"/>
              <w:sz w:val="20"/>
              <w:szCs w:val="20"/>
            </w:rPr>
          </w:rPrChange>
        </w:rPr>
        <w:t>i</w:t>
      </w:r>
      <w:proofErr w:type="spellEnd"/>
      <w:r w:rsidR="00F852E2" w:rsidRPr="00787A83">
        <w:rPr>
          <w:rFonts w:ascii="华文楷体" w:eastAsia="华文楷体" w:hAnsi="华文楷体" w:hint="eastAsia"/>
          <w:sz w:val="20"/>
          <w:szCs w:val="20"/>
        </w:rPr>
        <w:t>句的重要性，</w:t>
      </w:r>
      <w:ins w:id="286" w:author="Haiqin" w:date="2020-08-07T16:24:00Z">
        <w:r>
          <w:rPr>
            <w:rFonts w:ascii="华文楷体" w:eastAsia="华文楷体" w:hAnsi="华文楷体" w:hint="eastAsia"/>
            <w:sz w:val="20"/>
            <w:szCs w:val="20"/>
          </w:rPr>
          <w:t>上</w:t>
        </w:r>
      </w:ins>
      <w:del w:id="287" w:author="Haiqin" w:date="2020-08-07T16:24:00Z">
        <w:r w:rsidR="00F852E2" w:rsidRPr="00787A83" w:rsidDel="00A84CFC">
          <w:rPr>
            <w:rFonts w:ascii="华文楷体" w:eastAsia="华文楷体" w:hAnsi="华文楷体" w:hint="eastAsia"/>
            <w:sz w:val="20"/>
            <w:szCs w:val="20"/>
          </w:rPr>
          <w:delText>公</w:delText>
        </w:r>
      </w:del>
      <w:r w:rsidR="00F852E2" w:rsidRPr="00787A83">
        <w:rPr>
          <w:rFonts w:ascii="华文楷体" w:eastAsia="华文楷体" w:hAnsi="华文楷体" w:hint="eastAsia"/>
          <w:sz w:val="20"/>
          <w:szCs w:val="20"/>
        </w:rPr>
        <w:t>式通过</w:t>
      </w:r>
      <w:r w:rsidR="00F852E2" w:rsidRPr="00A84CFC">
        <w:rPr>
          <w:rFonts w:ascii="Times" w:eastAsia="华文楷体" w:hAnsi="Times"/>
          <w:i/>
          <w:sz w:val="20"/>
          <w:szCs w:val="20"/>
          <w:rPrChange w:id="288" w:author="Haiqin" w:date="2020-08-07T16:24:00Z">
            <w:rPr>
              <w:rFonts w:ascii="华文楷体" w:eastAsia="华文楷体" w:hAnsi="华文楷体"/>
              <w:sz w:val="20"/>
              <w:szCs w:val="20"/>
            </w:rPr>
          </w:rPrChange>
        </w:rPr>
        <w:t>λ</w:t>
      </w:r>
      <w:r w:rsidR="00D60697" w:rsidRPr="00A84CFC">
        <w:rPr>
          <w:rFonts w:ascii="Times" w:eastAsia="华文楷体" w:hAnsi="Times"/>
          <w:sz w:val="20"/>
          <w:szCs w:val="20"/>
          <w:vertAlign w:val="subscript"/>
          <w:rPrChange w:id="289" w:author="Haiqin" w:date="2020-08-07T16:24:00Z">
            <w:rPr>
              <w:rFonts w:ascii="华文楷体" w:eastAsia="华文楷体" w:hAnsi="华文楷体"/>
              <w:sz w:val="20"/>
              <w:szCs w:val="20"/>
              <w:vertAlign w:val="subscript"/>
            </w:rPr>
          </w:rPrChange>
        </w:rPr>
        <w:t>1</w:t>
      </w:r>
      <w:r w:rsidR="00D60697" w:rsidRPr="00A84CFC">
        <w:rPr>
          <w:rFonts w:ascii="Times" w:eastAsia="华文楷体" w:hAnsi="Times"/>
          <w:sz w:val="20"/>
          <w:szCs w:val="20"/>
          <w:rPrChange w:id="290" w:author="Haiqin" w:date="2020-08-07T16:24:00Z">
            <w:rPr>
              <w:rFonts w:ascii="华文楷体" w:eastAsia="华文楷体" w:hAnsi="华文楷体"/>
              <w:sz w:val="20"/>
              <w:szCs w:val="20"/>
            </w:rPr>
          </w:rPrChange>
        </w:rPr>
        <w:t>,</w:t>
      </w:r>
      <w:ins w:id="291" w:author="Haiqin" w:date="2020-08-07T16:24:00Z">
        <w:r>
          <w:rPr>
            <w:rFonts w:ascii="Times" w:eastAsia="华文楷体" w:hAnsi="Times"/>
            <w:sz w:val="20"/>
            <w:szCs w:val="20"/>
          </w:rPr>
          <w:t xml:space="preserve"> </w:t>
        </w:r>
      </w:ins>
      <w:r w:rsidR="00D60697" w:rsidRPr="00A84CFC">
        <w:rPr>
          <w:rFonts w:ascii="Times" w:eastAsia="华文楷体" w:hAnsi="Times"/>
          <w:i/>
          <w:sz w:val="20"/>
          <w:szCs w:val="20"/>
          <w:rPrChange w:id="292" w:author="Haiqin" w:date="2020-08-07T16:24:00Z">
            <w:rPr>
              <w:rFonts w:ascii="华文楷体" w:eastAsia="华文楷体" w:hAnsi="华文楷体"/>
              <w:sz w:val="20"/>
              <w:szCs w:val="20"/>
            </w:rPr>
          </w:rPrChange>
        </w:rPr>
        <w:t>λ</w:t>
      </w:r>
      <w:r w:rsidR="00D60697" w:rsidRPr="00A84CFC">
        <w:rPr>
          <w:rFonts w:ascii="Times" w:eastAsia="华文楷体" w:hAnsi="Times"/>
          <w:sz w:val="20"/>
          <w:szCs w:val="20"/>
          <w:vertAlign w:val="subscript"/>
          <w:rPrChange w:id="293" w:author="Haiqin" w:date="2020-08-07T16:24:00Z">
            <w:rPr>
              <w:rFonts w:ascii="华文楷体" w:eastAsia="华文楷体" w:hAnsi="华文楷体"/>
              <w:sz w:val="20"/>
              <w:szCs w:val="20"/>
              <w:vertAlign w:val="subscript"/>
            </w:rPr>
          </w:rPrChange>
        </w:rPr>
        <w:t>2</w:t>
      </w:r>
      <w:del w:id="294" w:author="Haiqin" w:date="2020-08-07T16:24:00Z">
        <w:r w:rsidR="00D60697" w:rsidRPr="00A84CFC" w:rsidDel="00A84CFC">
          <w:rPr>
            <w:rFonts w:ascii="Times" w:eastAsia="华文楷体" w:hAnsi="Times"/>
            <w:sz w:val="20"/>
            <w:szCs w:val="20"/>
            <w:rPrChange w:id="295" w:author="Haiqin" w:date="2020-08-07T16:24:00Z">
              <w:rPr>
                <w:rFonts w:ascii="华文楷体" w:eastAsia="华文楷体" w:hAnsi="华文楷体"/>
                <w:sz w:val="20"/>
                <w:szCs w:val="20"/>
              </w:rPr>
            </w:rPrChange>
          </w:rPr>
          <w:delText>,i,j</w:delText>
        </w:r>
      </w:del>
      <w:r w:rsidR="00D60697" w:rsidRPr="00787A83">
        <w:rPr>
          <w:rFonts w:ascii="华文楷体" w:eastAsia="华文楷体" w:hAnsi="华文楷体" w:hint="eastAsia"/>
          <w:sz w:val="20"/>
          <w:szCs w:val="20"/>
        </w:rPr>
        <w:t>加入句子的位置</w:t>
      </w:r>
      <w:ins w:id="296" w:author="Haiqin" w:date="2020-08-07T16:25:00Z">
        <w:r>
          <w:rPr>
            <w:rFonts w:ascii="华文楷体" w:eastAsia="华文楷体" w:hAnsi="华文楷体" w:hint="eastAsia"/>
            <w:sz w:val="20"/>
            <w:szCs w:val="20"/>
          </w:rPr>
          <w:t>影响</w:t>
        </w:r>
      </w:ins>
      <w:r w:rsidR="00D60697" w:rsidRPr="00787A83">
        <w:rPr>
          <w:rFonts w:ascii="华文楷体" w:eastAsia="华文楷体" w:hAnsi="华文楷体" w:hint="eastAsia"/>
          <w:sz w:val="20"/>
          <w:szCs w:val="20"/>
        </w:rPr>
        <w:t>因素</w:t>
      </w:r>
      <w:ins w:id="297" w:author="Haiqin" w:date="2020-08-07T16:25:00Z">
        <w:r>
          <w:rPr>
            <w:rFonts w:ascii="华文楷体" w:eastAsia="华文楷体" w:hAnsi="华文楷体" w:hint="eastAsia"/>
            <w:sz w:val="20"/>
            <w:szCs w:val="20"/>
          </w:rPr>
          <w:t>。</w:t>
        </w:r>
      </w:ins>
    </w:p>
    <w:p w14:paraId="05E45521" w14:textId="4AC7DDC5" w:rsidR="00811C38" w:rsidRDefault="00811C38" w:rsidP="00811C38"/>
    <w:p w14:paraId="6D0FBABA" w14:textId="223473E1" w:rsidR="004D124A" w:rsidRDefault="003C044E" w:rsidP="004D124A">
      <w:pPr>
        <w:ind w:left="420" w:firstLine="420"/>
      </w:pPr>
      <w:proofErr w:type="spellStart"/>
      <w:r>
        <w:rPr>
          <w:rFonts w:hint="eastAsia"/>
        </w:rPr>
        <w:t>PacSum</w:t>
      </w:r>
      <w:proofErr w:type="spellEnd"/>
      <w:r>
        <w:rPr>
          <w:rFonts w:hint="eastAsia"/>
        </w:rPr>
        <w:t>的实验结果证明相比于</w:t>
      </w:r>
      <w:proofErr w:type="spellStart"/>
      <w:r>
        <w:rPr>
          <w:rFonts w:hint="eastAsia"/>
        </w:rPr>
        <w:t>TextRank</w:t>
      </w:r>
      <w:proofErr w:type="spellEnd"/>
      <w:r>
        <w:rPr>
          <w:rFonts w:hint="eastAsia"/>
        </w:rPr>
        <w:t>和其他抽取式摘要模型都有较优的结果。它也证明了根据写作习惯可以更好地抽取重要的摘要信息。实验结果如下：</w:t>
      </w:r>
    </w:p>
    <w:p w14:paraId="514E495E" w14:textId="77777777" w:rsidR="00C81D8B" w:rsidRDefault="00C81D8B" w:rsidP="004D124A">
      <w:pPr>
        <w:ind w:left="420" w:firstLine="420"/>
      </w:pPr>
    </w:p>
    <w:p w14:paraId="59CAF752" w14:textId="74ED4B09" w:rsidR="003C044E" w:rsidRDefault="00C81D8B" w:rsidP="00C81D8B">
      <w:pPr>
        <w:rPr>
          <w:ins w:id="298" w:author="Jianhua SHI" w:date="2020-08-10T11:33:00Z"/>
        </w:rPr>
      </w:pPr>
      <w:commentRangeStart w:id="299"/>
      <w:r w:rsidRPr="003C044E">
        <w:rPr>
          <w:noProof/>
        </w:rPr>
        <w:drawing>
          <wp:inline distT="0" distB="0" distL="0" distR="0" wp14:anchorId="3DBE2F5B" wp14:editId="404495D2">
            <wp:extent cx="5274310" cy="2582545"/>
            <wp:effectExtent l="0" t="0" r="2540" b="8255"/>
            <wp:docPr id="20" name="內容版面配置區 4">
              <a:extLst xmlns:a="http://schemas.openxmlformats.org/drawingml/2006/main">
                <a:ext uri="{FF2B5EF4-FFF2-40B4-BE49-F238E27FC236}">
                  <a16:creationId xmlns:a16="http://schemas.microsoft.com/office/drawing/2014/main" id="{B293BD9F-B761-40F0-960B-92BEDA16AA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內容版面配置區 4">
                      <a:extLst>
                        <a:ext uri="{FF2B5EF4-FFF2-40B4-BE49-F238E27FC236}">
                          <a16:creationId xmlns:a16="http://schemas.microsoft.com/office/drawing/2014/main" id="{B293BD9F-B761-40F0-960B-92BEDA16AAD5}"/>
                        </a:ext>
                      </a:extLst>
                    </pic:cNvPr>
                    <pic:cNvPicPr>
                      <a:picLocks noGrp="1" noChangeAspect="1"/>
                    </pic:cNvPicPr>
                  </pic:nvPicPr>
                  <pic:blipFill>
                    <a:blip r:embed="rId23"/>
                    <a:stretch>
                      <a:fillRect/>
                    </a:stretch>
                  </pic:blipFill>
                  <pic:spPr>
                    <a:xfrm>
                      <a:off x="0" y="0"/>
                      <a:ext cx="5274310" cy="2582545"/>
                    </a:xfrm>
                    <a:prstGeom prst="rect">
                      <a:avLst/>
                    </a:prstGeom>
                  </pic:spPr>
                </pic:pic>
              </a:graphicData>
            </a:graphic>
          </wp:inline>
        </w:drawing>
      </w:r>
      <w:commentRangeEnd w:id="299"/>
      <w:r w:rsidR="00A84CFC">
        <w:rPr>
          <w:rStyle w:val="ae"/>
        </w:rPr>
        <w:commentReference w:id="299"/>
      </w:r>
    </w:p>
    <w:p w14:paraId="36983D2D" w14:textId="1CB55E3F" w:rsidR="006D30B7" w:rsidDel="006D30B7" w:rsidRDefault="006D30B7">
      <w:pPr>
        <w:jc w:val="center"/>
        <w:rPr>
          <w:del w:id="300" w:author="Jianhua SHI" w:date="2020-08-10T11:33:00Z"/>
        </w:rPr>
        <w:pPrChange w:id="301" w:author="Jianhua SHI" w:date="2020-08-10T11:33:00Z">
          <w:pPr/>
        </w:pPrChange>
      </w:pPr>
    </w:p>
    <w:p w14:paraId="39F936BD" w14:textId="26C33CD5" w:rsidR="000B1591" w:rsidRPr="00E70F01" w:rsidRDefault="003C044E">
      <w:pPr>
        <w:jc w:val="center"/>
        <w:rPr>
          <w:rFonts w:ascii="华文楷体" w:eastAsia="华文楷体" w:hAnsi="华文楷体"/>
          <w:sz w:val="20"/>
          <w:szCs w:val="20"/>
        </w:rPr>
        <w:pPrChange w:id="302" w:author="Jianhua SHI" w:date="2020-08-10T11:33:00Z">
          <w:pPr>
            <w:ind w:left="2940" w:firstLine="420"/>
          </w:pPr>
        </w:pPrChange>
      </w:pPr>
      <w:r w:rsidRPr="00E70F01">
        <w:rPr>
          <w:rFonts w:ascii="华文楷体" w:eastAsia="华文楷体" w:hAnsi="华文楷体" w:hint="eastAsia"/>
          <w:sz w:val="20"/>
          <w:szCs w:val="20"/>
        </w:rPr>
        <w:t>图1</w:t>
      </w:r>
      <w:r w:rsidR="00C067BB" w:rsidRPr="00E70F01">
        <w:rPr>
          <w:rFonts w:ascii="华文楷体" w:eastAsia="华文楷体" w:hAnsi="华文楷体"/>
          <w:sz w:val="20"/>
          <w:szCs w:val="20"/>
        </w:rPr>
        <w:t>1</w:t>
      </w:r>
      <w:r w:rsidRPr="00E70F01">
        <w:rPr>
          <w:rFonts w:ascii="华文楷体" w:eastAsia="华文楷体" w:hAnsi="华文楷体" w:hint="eastAsia"/>
          <w:sz w:val="20"/>
          <w:szCs w:val="20"/>
        </w:rPr>
        <w:t>：实验结果</w:t>
      </w:r>
      <w:ins w:id="303" w:author="Haiqin" w:date="2020-08-07T16:28:00Z">
        <w:r w:rsidR="00940210" w:rsidRPr="006D30B7">
          <w:rPr>
            <w:rFonts w:ascii="华文楷体" w:eastAsia="华文楷体" w:hAnsi="华文楷体"/>
            <w:sz w:val="20"/>
            <w:szCs w:val="20"/>
          </w:rPr>
          <w:t>[</w:t>
        </w:r>
      </w:ins>
      <w:ins w:id="304" w:author="Jianhua SHI" w:date="2020-08-10T11:32:00Z">
        <w:r w:rsidR="006D30B7" w:rsidRPr="006D30B7">
          <w:rPr>
            <w:rFonts w:ascii="华文楷体" w:eastAsia="华文楷体" w:hAnsi="华文楷体"/>
            <w:sz w:val="20"/>
            <w:szCs w:val="20"/>
            <w:rPrChange w:id="305" w:author="Jianhua SHI" w:date="2020-08-10T11:33:00Z">
              <w:rPr>
                <w:rFonts w:ascii="华文楷体" w:eastAsia="华文楷体" w:hAnsi="华文楷体"/>
                <w:color w:val="FF0000"/>
                <w:sz w:val="20"/>
                <w:szCs w:val="20"/>
              </w:rPr>
            </w:rPrChange>
          </w:rPr>
          <w:t xml:space="preserve">8]: R-1, R-2, R-L </w:t>
        </w:r>
        <w:r w:rsidR="006D30B7" w:rsidRPr="006D30B7">
          <w:rPr>
            <w:rFonts w:ascii="华文楷体" w:eastAsia="华文楷体" w:hAnsi="华文楷体" w:hint="eastAsia"/>
            <w:sz w:val="20"/>
            <w:szCs w:val="20"/>
            <w:rPrChange w:id="306" w:author="Jianhua SHI" w:date="2020-08-10T11:33:00Z">
              <w:rPr>
                <w:rFonts w:ascii="华文楷体" w:eastAsia="华文楷体" w:hAnsi="华文楷体" w:hint="eastAsia"/>
                <w:color w:val="FF0000"/>
                <w:sz w:val="20"/>
                <w:szCs w:val="20"/>
              </w:rPr>
            </w:rPrChange>
          </w:rPr>
          <w:t>为</w:t>
        </w:r>
        <w:r w:rsidR="006D30B7" w:rsidRPr="006D30B7">
          <w:rPr>
            <w:rFonts w:ascii="华文楷体" w:eastAsia="华文楷体" w:hAnsi="华文楷体"/>
            <w:sz w:val="20"/>
            <w:szCs w:val="20"/>
            <w:rPrChange w:id="307" w:author="Jianhua SHI" w:date="2020-08-10T11:33:00Z">
              <w:rPr>
                <w:rFonts w:ascii="华文楷体" w:eastAsia="华文楷体" w:hAnsi="华文楷体"/>
                <w:color w:val="FF0000"/>
                <w:sz w:val="20"/>
                <w:szCs w:val="20"/>
              </w:rPr>
            </w:rPrChange>
          </w:rPr>
          <w:t xml:space="preserve"> ROUGE-1, ROUGE-2,ROUGE</w:t>
        </w:r>
      </w:ins>
      <w:ins w:id="308" w:author="Jianhua SHI" w:date="2020-08-10T11:33:00Z">
        <w:r w:rsidR="006D30B7" w:rsidRPr="006D30B7">
          <w:rPr>
            <w:rFonts w:ascii="华文楷体" w:eastAsia="华文楷体" w:hAnsi="华文楷体"/>
            <w:sz w:val="20"/>
            <w:szCs w:val="20"/>
            <w:rPrChange w:id="309" w:author="Jianhua SHI" w:date="2020-08-10T11:33:00Z">
              <w:rPr>
                <w:rFonts w:ascii="华文楷体" w:eastAsia="华文楷体" w:hAnsi="华文楷体"/>
                <w:color w:val="FF0000"/>
                <w:sz w:val="20"/>
                <w:szCs w:val="20"/>
              </w:rPr>
            </w:rPrChange>
          </w:rPr>
          <w:t>-L</w:t>
        </w:r>
      </w:ins>
      <w:ins w:id="310" w:author="Haiqin" w:date="2020-08-07T16:28:00Z">
        <w:del w:id="311" w:author="Jianhua SHI" w:date="2020-08-10T11:32:00Z">
          <w:r w:rsidR="00940210" w:rsidRPr="00940210" w:rsidDel="006D30B7">
            <w:rPr>
              <w:rFonts w:ascii="华文楷体" w:eastAsia="华文楷体" w:hAnsi="华文楷体"/>
              <w:color w:val="FF0000"/>
              <w:sz w:val="20"/>
              <w:szCs w:val="20"/>
              <w:rPrChange w:id="312" w:author="Haiqin" w:date="2020-08-07T16:28:00Z">
                <w:rPr>
                  <w:rFonts w:ascii="华文楷体" w:eastAsia="华文楷体" w:hAnsi="华文楷体"/>
                  <w:sz w:val="20"/>
                  <w:szCs w:val="20"/>
                </w:rPr>
              </w:rPrChange>
            </w:rPr>
            <w:delText>xx]</w:delText>
          </w:r>
        </w:del>
      </w:ins>
    </w:p>
    <w:p w14:paraId="4174C014" w14:textId="77777777" w:rsidR="00717A89" w:rsidRPr="00D60697" w:rsidRDefault="00717A89" w:rsidP="004F755D">
      <w:pPr>
        <w:ind w:left="420" w:firstLine="420"/>
        <w:jc w:val="center"/>
      </w:pPr>
    </w:p>
    <w:p w14:paraId="72843954" w14:textId="77777777" w:rsidR="00A35831" w:rsidRPr="003C044E" w:rsidRDefault="00A35831" w:rsidP="00A35831">
      <w:pPr>
        <w:ind w:left="420"/>
      </w:pPr>
    </w:p>
    <w:p w14:paraId="33D9AB79" w14:textId="66749E01" w:rsidR="00717336" w:rsidRPr="00BB3D66" w:rsidRDefault="00717336" w:rsidP="00717336">
      <w:pPr>
        <w:pStyle w:val="a7"/>
        <w:numPr>
          <w:ilvl w:val="0"/>
          <w:numId w:val="1"/>
        </w:numPr>
        <w:ind w:firstLineChars="0"/>
        <w:jc w:val="center"/>
        <w:rPr>
          <w:b/>
          <w:bCs/>
          <w:sz w:val="28"/>
          <w:szCs w:val="28"/>
        </w:rPr>
      </w:pPr>
      <w:r w:rsidRPr="00BB3D66">
        <w:rPr>
          <w:rFonts w:hint="eastAsia"/>
          <w:b/>
          <w:bCs/>
          <w:sz w:val="28"/>
          <w:szCs w:val="28"/>
        </w:rPr>
        <w:t>生成</w:t>
      </w:r>
    </w:p>
    <w:p w14:paraId="22DE6F1F" w14:textId="4A59BB2C" w:rsidR="005916EB" w:rsidRDefault="005916EB" w:rsidP="005916EB">
      <w:pPr>
        <w:pStyle w:val="a7"/>
        <w:ind w:left="440" w:firstLineChars="0" w:firstLine="0"/>
      </w:pPr>
    </w:p>
    <w:p w14:paraId="6F6E68B0" w14:textId="3AF958E8" w:rsidR="005916EB" w:rsidRDefault="00D15932" w:rsidP="00063E19">
      <w:pPr>
        <w:pStyle w:val="a7"/>
        <w:ind w:left="440" w:firstLineChars="0" w:firstLine="400"/>
      </w:pPr>
      <w:r>
        <w:rPr>
          <w:rFonts w:hint="eastAsia"/>
        </w:rPr>
        <w:t>生成式摘要</w:t>
      </w:r>
      <w:r w:rsidR="0072609C">
        <w:rPr>
          <w:rFonts w:hint="eastAsia"/>
        </w:rPr>
        <w:t>又称抽象式摘要</w:t>
      </w:r>
      <w:r w:rsidR="00B77FA7">
        <w:rPr>
          <w:rFonts w:hint="eastAsia"/>
        </w:rPr>
        <w:t>生成，它的目的是通过模型生成出更具有人工摘要风格的摘要，也就是说生成出来的摘要要更抽象、更流畅、更具有自然语言的逻辑特性。所以，生成式摘要任务比抽取式更具难度且更难以评估其正确性，但更具有摘要的价值。</w:t>
      </w:r>
    </w:p>
    <w:p w14:paraId="0AD49D51" w14:textId="2CDE3E5B" w:rsidR="00B77FA7" w:rsidRDefault="00B77FA7" w:rsidP="005916EB">
      <w:pPr>
        <w:pStyle w:val="a7"/>
        <w:ind w:left="440" w:firstLineChars="0" w:firstLine="0"/>
      </w:pPr>
    </w:p>
    <w:p w14:paraId="650AEB25" w14:textId="7858CAC8" w:rsidR="00B0631A" w:rsidRDefault="00B0631A" w:rsidP="00063E19">
      <w:pPr>
        <w:pStyle w:val="a7"/>
        <w:ind w:left="440" w:firstLineChars="0" w:firstLine="400"/>
      </w:pPr>
      <w:r>
        <w:rPr>
          <w:rFonts w:hint="eastAsia"/>
        </w:rPr>
        <w:t>生成式摘要的结构基本上都是基于</w:t>
      </w:r>
      <w:r>
        <w:rPr>
          <w:rFonts w:hint="eastAsia"/>
        </w:rPr>
        <w:t xml:space="preserve"> Encoder</w:t>
      </w:r>
      <w:r>
        <w:t>-Decoder</w:t>
      </w:r>
      <w:r w:rsidR="00756450">
        <w:t xml:space="preserve"> (</w:t>
      </w:r>
      <w:r w:rsidR="00756450">
        <w:rPr>
          <w:rFonts w:hint="eastAsia"/>
        </w:rPr>
        <w:t>编码</w:t>
      </w:r>
      <w:r w:rsidR="00756450">
        <w:rPr>
          <w:rFonts w:hint="eastAsia"/>
        </w:rPr>
        <w:t>-</w:t>
      </w:r>
      <w:r w:rsidR="00756450">
        <w:rPr>
          <w:rFonts w:hint="eastAsia"/>
        </w:rPr>
        <w:t>解码</w:t>
      </w:r>
      <w:r w:rsidR="00756450">
        <w:t>)</w:t>
      </w:r>
      <w:r>
        <w:rPr>
          <w:rFonts w:hint="eastAsia"/>
        </w:rPr>
        <w:t>，</w:t>
      </w:r>
      <w:r w:rsidR="00756450">
        <w:rPr>
          <w:rFonts w:hint="eastAsia"/>
        </w:rPr>
        <w:t>为了更好地将文本信息保留，现在有各式各样的编码器，有</w:t>
      </w:r>
      <w:r w:rsidR="00756450">
        <w:rPr>
          <w:rFonts w:hint="eastAsia"/>
        </w:rPr>
        <w:t>CNN-based</w:t>
      </w:r>
      <w:r w:rsidR="001F459C">
        <w:rPr>
          <w:rFonts w:hint="eastAsia"/>
        </w:rPr>
        <w:t>、</w:t>
      </w:r>
      <w:r w:rsidR="001F459C">
        <w:rPr>
          <w:rFonts w:hint="eastAsia"/>
        </w:rPr>
        <w:t>RNN-based</w:t>
      </w:r>
      <w:r w:rsidR="001F459C">
        <w:rPr>
          <w:rFonts w:hint="eastAsia"/>
        </w:rPr>
        <w:t>、</w:t>
      </w:r>
      <w:r w:rsidR="001F459C">
        <w:rPr>
          <w:rFonts w:hint="eastAsia"/>
        </w:rPr>
        <w:t>Grap</w:t>
      </w:r>
      <w:r w:rsidR="001F459C">
        <w:t>h</w:t>
      </w:r>
      <w:r w:rsidR="00467DF2">
        <w:t>-</w:t>
      </w:r>
      <w:r w:rsidR="001F459C">
        <w:t>based</w:t>
      </w:r>
      <w:r w:rsidR="001F459C">
        <w:rPr>
          <w:rFonts w:hint="eastAsia"/>
        </w:rPr>
        <w:t>，较流行的为</w:t>
      </w:r>
      <w:r w:rsidR="001F459C">
        <w:rPr>
          <w:rFonts w:hint="eastAsia"/>
        </w:rPr>
        <w:t xml:space="preserve"> RNN-</w:t>
      </w:r>
      <w:r w:rsidR="001F459C">
        <w:t>based</w:t>
      </w:r>
      <w:r w:rsidR="001F459C">
        <w:rPr>
          <w:rFonts w:hint="eastAsia"/>
        </w:rPr>
        <w:t>。但随着预训练模型的兴起，</w:t>
      </w:r>
      <w:r w:rsidR="001F459C">
        <w:rPr>
          <w:rFonts w:hint="eastAsia"/>
        </w:rPr>
        <w:t>Transform-based</w:t>
      </w:r>
      <w:r w:rsidR="001F459C">
        <w:t xml:space="preserve"> </w:t>
      </w:r>
      <w:r w:rsidR="001F459C">
        <w:rPr>
          <w:rFonts w:hint="eastAsia"/>
        </w:rPr>
        <w:t>摘要模型也占据了生成式摘要模型的一角。</w:t>
      </w:r>
    </w:p>
    <w:p w14:paraId="5EDEB2BA" w14:textId="207B79E4" w:rsidR="005F47C4" w:rsidRDefault="005F47C4" w:rsidP="005916EB">
      <w:pPr>
        <w:pStyle w:val="a7"/>
        <w:ind w:left="440" w:firstLineChars="0" w:firstLine="0"/>
      </w:pPr>
    </w:p>
    <w:p w14:paraId="3BFFDE05" w14:textId="7D13D87D" w:rsidR="005F47C4" w:rsidRDefault="005F47C4" w:rsidP="00063E19">
      <w:pPr>
        <w:pStyle w:val="a7"/>
        <w:ind w:left="440" w:firstLineChars="0" w:firstLine="360"/>
      </w:pPr>
      <w:r>
        <w:rPr>
          <w:rFonts w:hint="eastAsia"/>
        </w:rPr>
        <w:t>本文将介绍比较经典的</w:t>
      </w:r>
      <w:r>
        <w:rPr>
          <w:rFonts w:hint="eastAsia"/>
        </w:rPr>
        <w:t xml:space="preserve"> Pointer-Generator</w:t>
      </w:r>
      <w:r>
        <w:t xml:space="preserve"> Network</w:t>
      </w:r>
      <w:r w:rsidR="00467DF2">
        <w:t xml:space="preserve"> [</w:t>
      </w:r>
      <w:r w:rsidR="005F1541">
        <w:t>10</w:t>
      </w:r>
      <w:r w:rsidR="00467DF2">
        <w:t>]</w:t>
      </w:r>
      <w:r>
        <w:rPr>
          <w:rFonts w:hint="eastAsia"/>
        </w:rPr>
        <w:t>。</w:t>
      </w:r>
      <w:r w:rsidR="00054E0F">
        <w:rPr>
          <w:rFonts w:hint="eastAsia"/>
        </w:rPr>
        <w:t>这一个</w:t>
      </w:r>
      <w:r w:rsidR="00054E0F">
        <w:rPr>
          <w:rFonts w:hint="eastAsia"/>
        </w:rPr>
        <w:t xml:space="preserve"> Sequence</w:t>
      </w:r>
      <w:r w:rsidR="00054E0F">
        <w:t xml:space="preserve">-to-Sequence </w:t>
      </w:r>
      <w:r w:rsidR="00054E0F">
        <w:rPr>
          <w:rFonts w:hint="eastAsia"/>
        </w:rPr>
        <w:t>+</w:t>
      </w:r>
      <w:r w:rsidR="00054E0F">
        <w:t xml:space="preserve"> </w:t>
      </w:r>
      <w:r w:rsidR="00054E0F">
        <w:rPr>
          <w:rFonts w:hint="eastAsia"/>
        </w:rPr>
        <w:t>Attention</w:t>
      </w:r>
      <w:r w:rsidR="00467DF2">
        <w:t xml:space="preserve"> [</w:t>
      </w:r>
      <w:r w:rsidR="005F1541">
        <w:t>11</w:t>
      </w:r>
      <w:r w:rsidR="00467DF2">
        <w:t>]</w:t>
      </w:r>
      <w:r w:rsidR="008A5330">
        <w:t>[</w:t>
      </w:r>
      <w:r w:rsidR="005F1541">
        <w:t>12</w:t>
      </w:r>
      <w:r w:rsidR="008A5330">
        <w:t>]</w:t>
      </w:r>
      <w:r w:rsidR="00054E0F">
        <w:rPr>
          <w:rFonts w:hint="eastAsia"/>
        </w:rPr>
        <w:t>的摘要模型，它引入了</w:t>
      </w:r>
      <w:r w:rsidR="00054E0F">
        <w:rPr>
          <w:rFonts w:hint="eastAsia"/>
        </w:rPr>
        <w:t>Copy</w:t>
      </w:r>
      <w:r w:rsidR="00054E0F">
        <w:t xml:space="preserve"> Mechanism</w:t>
      </w:r>
      <w:r w:rsidR="00DA1F2E">
        <w:t xml:space="preserve"> [</w:t>
      </w:r>
      <w:r w:rsidR="005F1541">
        <w:t>13</w:t>
      </w:r>
      <w:r w:rsidR="00DA1F2E">
        <w:t>]</w:t>
      </w:r>
      <w:r w:rsidR="00054E0F">
        <w:rPr>
          <w:rFonts w:hint="eastAsia"/>
        </w:rPr>
        <w:t>和</w:t>
      </w:r>
      <w:r w:rsidR="00054E0F">
        <w:rPr>
          <w:rFonts w:hint="eastAsia"/>
        </w:rPr>
        <w:t>Coverage</w:t>
      </w:r>
      <w:r w:rsidR="00054E0F">
        <w:t xml:space="preserve"> </w:t>
      </w:r>
      <w:r w:rsidR="00054E0F">
        <w:rPr>
          <w:rFonts w:hint="eastAsia"/>
        </w:rPr>
        <w:t>Mechanism</w:t>
      </w:r>
      <w:r w:rsidR="00054E0F">
        <w:t xml:space="preserve"> </w:t>
      </w:r>
      <w:r w:rsidR="00054E0F">
        <w:rPr>
          <w:rFonts w:hint="eastAsia"/>
        </w:rPr>
        <w:t>用来解决</w:t>
      </w:r>
      <w:r w:rsidR="00054E0F">
        <w:rPr>
          <w:rFonts w:hint="eastAsia"/>
        </w:rPr>
        <w:t xml:space="preserve"> Out</w:t>
      </w:r>
      <w:r w:rsidR="00054E0F">
        <w:t>-Of-Vocabulary</w:t>
      </w:r>
      <w:r w:rsidR="009673CB">
        <w:t>(OOV)</w:t>
      </w:r>
      <w:r w:rsidR="00054E0F">
        <w:rPr>
          <w:rFonts w:hint="eastAsia"/>
        </w:rPr>
        <w:t>和重复生成的问题</w:t>
      </w:r>
    </w:p>
    <w:p w14:paraId="1DE84AC1" w14:textId="73888D46" w:rsidR="00054E0F" w:rsidRDefault="00054E0F" w:rsidP="005916EB">
      <w:pPr>
        <w:pStyle w:val="a7"/>
        <w:ind w:left="440" w:firstLineChars="0" w:firstLine="0"/>
      </w:pPr>
    </w:p>
    <w:p w14:paraId="55793E12" w14:textId="16647D43" w:rsidR="00B012CE" w:rsidRDefault="00B012CE" w:rsidP="00B012CE">
      <w:pPr>
        <w:pStyle w:val="a7"/>
        <w:numPr>
          <w:ilvl w:val="0"/>
          <w:numId w:val="3"/>
        </w:numPr>
        <w:ind w:firstLineChars="0"/>
      </w:pPr>
      <w:r>
        <w:rPr>
          <w:rFonts w:hint="eastAsia"/>
        </w:rPr>
        <w:t>生成式摘要所面临的三个限制：</w:t>
      </w:r>
    </w:p>
    <w:p w14:paraId="28262146" w14:textId="77777777" w:rsidR="001653B9" w:rsidRDefault="001653B9" w:rsidP="001653B9">
      <w:pPr>
        <w:pStyle w:val="a7"/>
        <w:ind w:left="800" w:firstLineChars="0" w:firstLine="0"/>
      </w:pPr>
    </w:p>
    <w:p w14:paraId="6A059BE5" w14:textId="597F0CC9" w:rsidR="00B012CE" w:rsidRDefault="00E31B2B" w:rsidP="00B012CE">
      <w:pPr>
        <w:pStyle w:val="a7"/>
        <w:numPr>
          <w:ilvl w:val="2"/>
          <w:numId w:val="3"/>
        </w:numPr>
        <w:ind w:firstLineChars="0"/>
      </w:pPr>
      <w:r>
        <w:rPr>
          <w:rFonts w:hint="eastAsia"/>
        </w:rPr>
        <w:t>Accuracy</w:t>
      </w:r>
      <w:r>
        <w:t xml:space="preserve"> (</w:t>
      </w:r>
      <w:r>
        <w:rPr>
          <w:rFonts w:hint="eastAsia"/>
        </w:rPr>
        <w:t>准确度</w:t>
      </w:r>
      <w:r>
        <w:t>)</w:t>
      </w:r>
      <w:r>
        <w:rPr>
          <w:rFonts w:hint="eastAsia"/>
        </w:rPr>
        <w:t>，因为生成式摘要往往更具抽象度，所以其摘要准确度会比抽取式摘要弱上许多，但此模型在准确度上，可以表现得不弱于抽取式摘要。</w:t>
      </w:r>
    </w:p>
    <w:p w14:paraId="7A1A5BD3" w14:textId="1C93FE2F" w:rsidR="00E31B2B" w:rsidRDefault="00E31B2B" w:rsidP="00B012CE">
      <w:pPr>
        <w:pStyle w:val="a7"/>
        <w:numPr>
          <w:ilvl w:val="2"/>
          <w:numId w:val="3"/>
        </w:numPr>
        <w:ind w:firstLineChars="0"/>
      </w:pPr>
      <w:r>
        <w:rPr>
          <w:rFonts w:hint="eastAsia"/>
        </w:rPr>
        <w:t>Out</w:t>
      </w:r>
      <w:r>
        <w:t>-Of-Vocabulary(OOV)</w:t>
      </w:r>
      <w:r>
        <w:rPr>
          <w:rFonts w:hint="eastAsia"/>
        </w:rPr>
        <w:t>，为了达到抽象生成摘要的目的，模型需要有预先准备好的词库，并从中选择</w:t>
      </w:r>
      <w:r w:rsidR="00E702FA">
        <w:rPr>
          <w:rFonts w:hint="eastAsia"/>
        </w:rPr>
        <w:t>。但这就可能出现词库中找不到好的词或字在摘要中</w:t>
      </w:r>
      <w:r w:rsidR="00E42CD0">
        <w:rPr>
          <w:rFonts w:hint="eastAsia"/>
        </w:rPr>
        <w:t>进行搭配，这便是</w:t>
      </w:r>
      <w:r w:rsidR="00E42CD0">
        <w:rPr>
          <w:rFonts w:hint="eastAsia"/>
        </w:rPr>
        <w:t>OOV</w:t>
      </w:r>
      <w:r w:rsidR="00E42CD0">
        <w:rPr>
          <w:rFonts w:hint="eastAsia"/>
        </w:rPr>
        <w:t>的问题了。而此模型提出了</w:t>
      </w:r>
      <w:r w:rsidR="00E42CD0">
        <w:rPr>
          <w:rFonts w:hint="eastAsia"/>
        </w:rPr>
        <w:t>Copy</w:t>
      </w:r>
      <w:r w:rsidR="00E42CD0">
        <w:t xml:space="preserve"> </w:t>
      </w:r>
      <w:r w:rsidR="00E42CD0">
        <w:rPr>
          <w:rFonts w:hint="eastAsia"/>
        </w:rPr>
        <w:t>Mechanism</w:t>
      </w:r>
      <w:r w:rsidR="00E42CD0">
        <w:rPr>
          <w:rFonts w:hint="eastAsia"/>
        </w:rPr>
        <w:t>很大程度上解决了这个问题。</w:t>
      </w:r>
    </w:p>
    <w:p w14:paraId="748B1FD2" w14:textId="1E86AE12" w:rsidR="00E42CD0" w:rsidRDefault="00E42CD0" w:rsidP="00B012CE">
      <w:pPr>
        <w:pStyle w:val="a7"/>
        <w:numPr>
          <w:ilvl w:val="2"/>
          <w:numId w:val="3"/>
        </w:numPr>
        <w:ind w:firstLineChars="0"/>
      </w:pPr>
      <w:r>
        <w:rPr>
          <w:rFonts w:hint="eastAsia"/>
        </w:rPr>
        <w:lastRenderedPageBreak/>
        <w:t>Repetition</w:t>
      </w:r>
      <w:r>
        <w:t xml:space="preserve"> </w:t>
      </w:r>
      <w:r>
        <w:rPr>
          <w:rFonts w:hint="eastAsia"/>
        </w:rPr>
        <w:t>(</w:t>
      </w:r>
      <w:r>
        <w:rPr>
          <w:rFonts w:hint="eastAsia"/>
        </w:rPr>
        <w:t>重复生成</w:t>
      </w:r>
      <w:r>
        <w:t>)</w:t>
      </w:r>
      <w:r>
        <w:rPr>
          <w:rFonts w:hint="eastAsia"/>
        </w:rPr>
        <w:t>，</w:t>
      </w:r>
      <w:r w:rsidR="00D646AD">
        <w:rPr>
          <w:rFonts w:hint="eastAsia"/>
        </w:rPr>
        <w:t>在</w:t>
      </w:r>
      <w:r w:rsidR="00D646AD">
        <w:rPr>
          <w:rFonts w:hint="eastAsia"/>
        </w:rPr>
        <w:t>Decoder</w:t>
      </w:r>
      <w:r w:rsidR="00D646AD">
        <w:t xml:space="preserve"> </w:t>
      </w:r>
      <w:r w:rsidR="00D646AD">
        <w:rPr>
          <w:rFonts w:hint="eastAsia"/>
        </w:rPr>
        <w:t>解码的过程中，随着解码序列增长，模型忘记了已经生成的内容，进而对一个重要信息反复地解码，生成重复的摘要内容。为了解决整个问题，此模型提出了</w:t>
      </w:r>
      <w:r w:rsidR="00D646AD">
        <w:rPr>
          <w:rFonts w:hint="eastAsia"/>
        </w:rPr>
        <w:t>Coverage</w:t>
      </w:r>
      <w:r w:rsidR="00D646AD">
        <w:t xml:space="preserve"> </w:t>
      </w:r>
      <w:r w:rsidR="00D646AD">
        <w:rPr>
          <w:rFonts w:hint="eastAsia"/>
        </w:rPr>
        <w:t>Mechanism</w:t>
      </w:r>
      <w:r w:rsidR="00D646AD">
        <w:rPr>
          <w:rFonts w:hint="eastAsia"/>
        </w:rPr>
        <w:t>，利用惩罚重复生成的损失函数来学习避免重复生成的能力。</w:t>
      </w:r>
    </w:p>
    <w:p w14:paraId="2FD098B8" w14:textId="77777777" w:rsidR="00EE426D" w:rsidRDefault="00EE426D" w:rsidP="00EE426D">
      <w:pPr>
        <w:pStyle w:val="a7"/>
        <w:ind w:left="1700" w:firstLineChars="0" w:firstLine="0"/>
      </w:pPr>
    </w:p>
    <w:p w14:paraId="267418AC" w14:textId="0B8E169A" w:rsidR="00D646AD" w:rsidRDefault="00AA481D" w:rsidP="00AA481D">
      <w:pPr>
        <w:pStyle w:val="a7"/>
        <w:numPr>
          <w:ilvl w:val="0"/>
          <w:numId w:val="3"/>
        </w:numPr>
        <w:ind w:firstLineChars="0"/>
      </w:pPr>
      <w:r>
        <w:rPr>
          <w:rFonts w:hint="eastAsia"/>
        </w:rPr>
        <w:t>S</w:t>
      </w:r>
      <w:r>
        <w:t xml:space="preserve">equence to Sequence + Attention </w:t>
      </w:r>
      <w:r>
        <w:rPr>
          <w:rFonts w:hint="eastAsia"/>
        </w:rPr>
        <w:t>模型</w:t>
      </w:r>
    </w:p>
    <w:p w14:paraId="6505D5E7" w14:textId="7AD368B8" w:rsidR="007F7436" w:rsidRDefault="007F7436" w:rsidP="007F7436">
      <w:r w:rsidRPr="00056896">
        <w:rPr>
          <w:noProof/>
        </w:rPr>
        <w:drawing>
          <wp:inline distT="0" distB="0" distL="0" distR="0" wp14:anchorId="1B654DC9" wp14:editId="3E992F97">
            <wp:extent cx="5274310" cy="2194560"/>
            <wp:effectExtent l="0" t="0" r="2540" b="0"/>
            <wp:docPr id="5" name="內容版面配置區 4">
              <a:extLst xmlns:a="http://schemas.openxmlformats.org/drawingml/2006/main">
                <a:ext uri="{FF2B5EF4-FFF2-40B4-BE49-F238E27FC236}">
                  <a16:creationId xmlns:a16="http://schemas.microsoft.com/office/drawing/2014/main" id="{5996E466-FCF4-49BE-B6CB-0257DB38C12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內容版面配置區 4">
                      <a:extLst>
                        <a:ext uri="{FF2B5EF4-FFF2-40B4-BE49-F238E27FC236}">
                          <a16:creationId xmlns:a16="http://schemas.microsoft.com/office/drawing/2014/main" id="{5996E466-FCF4-49BE-B6CB-0257DB38C123}"/>
                        </a:ext>
                      </a:extLst>
                    </pic:cNvPr>
                    <pic:cNvPicPr>
                      <a:picLocks noGrp="1" noChangeAspect="1"/>
                    </pic:cNvPicPr>
                  </pic:nvPicPr>
                  <pic:blipFill>
                    <a:blip r:embed="rId24"/>
                    <a:stretch>
                      <a:fillRect/>
                    </a:stretch>
                  </pic:blipFill>
                  <pic:spPr>
                    <a:xfrm>
                      <a:off x="0" y="0"/>
                      <a:ext cx="5274310" cy="2194560"/>
                    </a:xfrm>
                    <a:prstGeom prst="rect">
                      <a:avLst/>
                    </a:prstGeom>
                  </pic:spPr>
                </pic:pic>
              </a:graphicData>
            </a:graphic>
          </wp:inline>
        </w:drawing>
      </w:r>
    </w:p>
    <w:p w14:paraId="67FDA5EC" w14:textId="66469A11" w:rsidR="00467DF2" w:rsidRPr="0075649D" w:rsidRDefault="00467DF2" w:rsidP="00467DF2">
      <w:pPr>
        <w:pStyle w:val="a7"/>
        <w:ind w:left="800" w:firstLineChars="0" w:firstLine="0"/>
        <w:jc w:val="center"/>
        <w:rPr>
          <w:rFonts w:ascii="华文楷体" w:eastAsia="华文楷体" w:hAnsi="华文楷体"/>
          <w:sz w:val="20"/>
          <w:szCs w:val="20"/>
        </w:rPr>
      </w:pPr>
      <w:r w:rsidRPr="0075649D">
        <w:rPr>
          <w:rFonts w:ascii="华文楷体" w:eastAsia="华文楷体" w:hAnsi="华文楷体" w:hint="eastAsia"/>
          <w:sz w:val="20"/>
          <w:szCs w:val="20"/>
        </w:rPr>
        <w:t>图</w:t>
      </w:r>
      <w:r w:rsidR="00063E19" w:rsidRPr="0075649D">
        <w:rPr>
          <w:rFonts w:ascii="华文楷体" w:eastAsia="华文楷体" w:hAnsi="华文楷体" w:hint="eastAsia"/>
          <w:sz w:val="20"/>
          <w:szCs w:val="20"/>
        </w:rPr>
        <w:t>1</w:t>
      </w:r>
      <w:r w:rsidR="00C067BB" w:rsidRPr="0075649D">
        <w:rPr>
          <w:rFonts w:ascii="华文楷体" w:eastAsia="华文楷体" w:hAnsi="华文楷体"/>
          <w:sz w:val="20"/>
          <w:szCs w:val="20"/>
        </w:rPr>
        <w:t>2</w:t>
      </w:r>
      <w:r w:rsidRPr="0075649D">
        <w:rPr>
          <w:rFonts w:ascii="华文楷体" w:eastAsia="华文楷体" w:hAnsi="华文楷体" w:hint="eastAsia"/>
          <w:sz w:val="20"/>
          <w:szCs w:val="20"/>
        </w:rPr>
        <w:t>：S</w:t>
      </w:r>
      <w:r w:rsidRPr="0075649D">
        <w:rPr>
          <w:rFonts w:ascii="华文楷体" w:eastAsia="华文楷体" w:hAnsi="华文楷体"/>
          <w:sz w:val="20"/>
          <w:szCs w:val="20"/>
        </w:rPr>
        <w:t xml:space="preserve">equence to Sequence Attention </w:t>
      </w:r>
      <w:r w:rsidRPr="0075649D">
        <w:rPr>
          <w:rFonts w:ascii="华文楷体" w:eastAsia="华文楷体" w:hAnsi="华文楷体" w:hint="eastAsia"/>
          <w:sz w:val="20"/>
          <w:szCs w:val="20"/>
        </w:rPr>
        <w:t>模型结构</w:t>
      </w:r>
    </w:p>
    <w:p w14:paraId="7E576677" w14:textId="7A02D737" w:rsidR="00467DF2" w:rsidRDefault="00467DF2" w:rsidP="00056896">
      <w:pPr>
        <w:pStyle w:val="a7"/>
        <w:ind w:left="800" w:firstLineChars="0" w:firstLine="0"/>
      </w:pPr>
      <w:r>
        <w:tab/>
      </w:r>
    </w:p>
    <w:p w14:paraId="6073209E" w14:textId="6AC8D808" w:rsidR="00AA481D" w:rsidRDefault="00EE426D" w:rsidP="00EE426D">
      <w:pPr>
        <w:pStyle w:val="a7"/>
        <w:numPr>
          <w:ilvl w:val="2"/>
          <w:numId w:val="3"/>
        </w:numPr>
        <w:ind w:firstLineChars="0"/>
      </w:pPr>
      <w:r>
        <w:rPr>
          <w:rFonts w:hint="eastAsia"/>
        </w:rPr>
        <w:t>Sequence</w:t>
      </w:r>
      <w:r>
        <w:t xml:space="preserve"> </w:t>
      </w:r>
      <w:r>
        <w:rPr>
          <w:rFonts w:hint="eastAsia"/>
        </w:rPr>
        <w:t>t</w:t>
      </w:r>
      <w:r>
        <w:t xml:space="preserve">o Sequence: </w:t>
      </w:r>
      <w:r>
        <w:rPr>
          <w:rFonts w:hint="eastAsia"/>
        </w:rPr>
        <w:t>这是一个典型的</w:t>
      </w:r>
      <w:r>
        <w:rPr>
          <w:rFonts w:hint="eastAsia"/>
        </w:rPr>
        <w:t>Encoder-Decoder</w:t>
      </w:r>
      <w:r>
        <w:rPr>
          <w:rFonts w:hint="eastAsia"/>
        </w:rPr>
        <w:t>的模型结构，此模型用单层双向的</w:t>
      </w:r>
      <w:r>
        <w:rPr>
          <w:rFonts w:hint="eastAsia"/>
        </w:rPr>
        <w:t>LSTM</w:t>
      </w:r>
      <w:r>
        <w:rPr>
          <w:rFonts w:hint="eastAsia"/>
        </w:rPr>
        <w:t>作为</w:t>
      </w:r>
      <w:r>
        <w:rPr>
          <w:rFonts w:hint="eastAsia"/>
        </w:rPr>
        <w:t>Encoder</w:t>
      </w:r>
      <w:r>
        <w:rPr>
          <w:rFonts w:hint="eastAsia"/>
        </w:rPr>
        <w:t>，由此可以</w:t>
      </w:r>
      <w:r w:rsidR="00FD70E5">
        <w:rPr>
          <w:rFonts w:hint="eastAsia"/>
        </w:rPr>
        <w:t>学习文档中的上下文语义信息，用单层单向的</w:t>
      </w:r>
      <w:r w:rsidR="00FD70E5">
        <w:rPr>
          <w:rFonts w:hint="eastAsia"/>
        </w:rPr>
        <w:t>LSTM</w:t>
      </w:r>
      <w:r w:rsidR="00FD70E5">
        <w:rPr>
          <w:rFonts w:hint="eastAsia"/>
        </w:rPr>
        <w:t>作为</w:t>
      </w:r>
      <w:r w:rsidR="00FD70E5">
        <w:rPr>
          <w:rFonts w:hint="eastAsia"/>
        </w:rPr>
        <w:t>Decoder</w:t>
      </w:r>
      <w:r w:rsidR="008E7A3C">
        <w:rPr>
          <w:rFonts w:hint="eastAsia"/>
        </w:rPr>
        <w:t>能快速地解码。</w:t>
      </w:r>
    </w:p>
    <w:p w14:paraId="1FDB58CF" w14:textId="403B6CEA" w:rsidR="00ED4583" w:rsidRDefault="008E7A3C" w:rsidP="00EE426D">
      <w:pPr>
        <w:pStyle w:val="a7"/>
        <w:numPr>
          <w:ilvl w:val="2"/>
          <w:numId w:val="3"/>
        </w:numPr>
        <w:ind w:firstLineChars="0"/>
      </w:pPr>
      <w:r>
        <w:rPr>
          <w:rFonts w:hint="eastAsia"/>
        </w:rPr>
        <w:t>Attention</w:t>
      </w:r>
      <w:r>
        <w:rPr>
          <w:rFonts w:hint="eastAsia"/>
        </w:rPr>
        <w:t>：</w:t>
      </w:r>
      <w:r w:rsidR="00056896">
        <w:rPr>
          <w:rFonts w:hint="eastAsia"/>
        </w:rPr>
        <w:t>对</w:t>
      </w:r>
      <w:r w:rsidR="00056896">
        <w:rPr>
          <w:rFonts w:hint="eastAsia"/>
        </w:rPr>
        <w:t>Encoder</w:t>
      </w:r>
      <w:r w:rsidR="00056896">
        <w:rPr>
          <w:rFonts w:hint="eastAsia"/>
        </w:rPr>
        <w:t>层的每一步输出</w:t>
      </w: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m:rPr>
                <m:sty m:val="p"/>
              </m:rPr>
              <w:rPr>
                <w:rFonts w:ascii="Cambria Math" w:hAnsi="Cambria Math"/>
              </w:rPr>
              <m:t>i</m:t>
            </m:r>
          </m:sub>
        </m:sSub>
      </m:oMath>
      <w:r w:rsidR="00056896">
        <w:rPr>
          <w:rFonts w:hint="eastAsia"/>
        </w:rPr>
        <w:t>和当前输出</w:t>
      </w:r>
      <m:oMath>
        <m:sSub>
          <m:sSubPr>
            <m:ctrlPr>
              <w:rPr>
                <w:rFonts w:ascii="Cambria Math" w:hAnsi="Cambria Math"/>
                <w:i/>
              </w:rPr>
            </m:ctrlPr>
          </m:sSubPr>
          <m:e>
            <m:r>
              <m:rPr>
                <m:sty m:val="p"/>
              </m:rPr>
              <w:rPr>
                <w:rFonts w:ascii="Cambria Math" w:hAnsi="Cambria Math"/>
              </w:rPr>
              <m:t>s</m:t>
            </m:r>
            <m:ctrlPr>
              <w:rPr>
                <w:rFonts w:ascii="Cambria Math" w:hAnsi="Cambria Math"/>
              </w:rPr>
            </m:ctrlPr>
          </m:e>
          <m:sub>
            <m:r>
              <m:rPr>
                <m:sty m:val="p"/>
              </m:rPr>
              <w:rPr>
                <w:rFonts w:ascii="Cambria Math" w:hAnsi="Cambria Math"/>
              </w:rPr>
              <m:t>t</m:t>
            </m:r>
          </m:sub>
        </m:sSub>
      </m:oMath>
      <w:r w:rsidR="00056896">
        <w:rPr>
          <w:rFonts w:hint="eastAsia"/>
        </w:rPr>
        <w:t>做加权计算，最后通过</w:t>
      </w:r>
      <w:proofErr w:type="spellStart"/>
      <w:r w:rsidR="00056896">
        <w:rPr>
          <w:rFonts w:hint="eastAsia"/>
        </w:rPr>
        <w:t>softmax</w:t>
      </w:r>
      <w:proofErr w:type="spellEnd"/>
      <w:r w:rsidR="00056896">
        <w:t xml:space="preserve"> </w:t>
      </w:r>
      <w:r w:rsidR="00056896">
        <w:rPr>
          <w:rFonts w:hint="eastAsia"/>
        </w:rPr>
        <w:t>得到</w:t>
      </w:r>
      <w:r w:rsidR="00056896">
        <w:rPr>
          <w:rFonts w:hint="eastAsia"/>
        </w:rPr>
        <w:t xml:space="preserve"> Attention</w:t>
      </w:r>
      <w:r w:rsidR="00056896">
        <w:t xml:space="preserve"> </w:t>
      </w:r>
      <w:r w:rsidR="00056896">
        <w:rPr>
          <w:rFonts w:hint="eastAsia"/>
        </w:rPr>
        <w:t>Distribution</w:t>
      </w:r>
      <w:r w:rsidR="00056896">
        <w:rPr>
          <w:rFonts w:hint="eastAsia"/>
        </w:rPr>
        <w:t>。如下所示</w:t>
      </w:r>
      <w:r w:rsidR="00ED4583">
        <w:rPr>
          <w:rFonts w:hint="eastAsia"/>
        </w:rPr>
        <w:t>:</w:t>
      </w:r>
    </w:p>
    <w:p w14:paraId="42CE129E" w14:textId="77777777" w:rsidR="00C905DE" w:rsidRDefault="00C905DE" w:rsidP="00C905DE">
      <w:pPr>
        <w:pStyle w:val="a7"/>
        <w:ind w:left="1700" w:firstLineChars="0" w:firstLine="0"/>
      </w:pPr>
    </w:p>
    <w:p w14:paraId="36149E86" w14:textId="54A38198" w:rsidR="008E7A3C" w:rsidRDefault="00ED4583" w:rsidP="008278A9">
      <w:pPr>
        <w:pStyle w:val="a7"/>
        <w:ind w:left="1700" w:firstLineChars="0" w:firstLine="0"/>
        <w:jc w:val="center"/>
        <w:rPr>
          <w:ins w:id="313" w:author="Jianhua SHI" w:date="2020-08-10T12:27:00Z"/>
        </w:rPr>
      </w:pPr>
      <w:r w:rsidRPr="00056896">
        <w:rPr>
          <w:noProof/>
        </w:rPr>
        <w:drawing>
          <wp:inline distT="0" distB="0" distL="0" distR="0" wp14:anchorId="35A9E892" wp14:editId="524BF743">
            <wp:extent cx="3773605" cy="759370"/>
            <wp:effectExtent l="0" t="0" r="0" b="3175"/>
            <wp:docPr id="7" name="圖片 6">
              <a:extLst xmlns:a="http://schemas.openxmlformats.org/drawingml/2006/main">
                <a:ext uri="{FF2B5EF4-FFF2-40B4-BE49-F238E27FC236}">
                  <a16:creationId xmlns:a16="http://schemas.microsoft.com/office/drawing/2014/main" id="{B69DA4A9-E105-4023-8F27-C0BCE0D3AE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B69DA4A9-E105-4023-8F27-C0BCE0D3AEDD}"/>
                        </a:ext>
                      </a:extLst>
                    </pic:cNvPr>
                    <pic:cNvPicPr>
                      <a:picLocks noChangeAspect="1"/>
                    </pic:cNvPicPr>
                  </pic:nvPicPr>
                  <pic:blipFill>
                    <a:blip r:embed="rId25"/>
                    <a:stretch>
                      <a:fillRect/>
                    </a:stretch>
                  </pic:blipFill>
                  <pic:spPr>
                    <a:xfrm>
                      <a:off x="0" y="0"/>
                      <a:ext cx="3773605" cy="759370"/>
                    </a:xfrm>
                    <a:prstGeom prst="rect">
                      <a:avLst/>
                    </a:prstGeom>
                  </pic:spPr>
                </pic:pic>
              </a:graphicData>
            </a:graphic>
          </wp:inline>
        </w:drawing>
      </w:r>
    </w:p>
    <w:p w14:paraId="60412CAE" w14:textId="77777777" w:rsidR="00267049" w:rsidRDefault="00267049" w:rsidP="00267049">
      <w:pPr>
        <w:pStyle w:val="a7"/>
        <w:ind w:left="1700" w:firstLine="440"/>
        <w:jc w:val="center"/>
        <w:rPr>
          <w:ins w:id="314" w:author="Jianhua SHI" w:date="2020-08-10T12:27:00Z"/>
        </w:rPr>
      </w:pPr>
      <w:ins w:id="315" w:author="Jianhua SHI" w:date="2020-08-10T12:27:00Z">
        <w:r>
          <w:t>$$</w:t>
        </w:r>
      </w:ins>
    </w:p>
    <w:p w14:paraId="3F5BF1F7" w14:textId="77777777" w:rsidR="00267049" w:rsidRDefault="00267049" w:rsidP="00267049">
      <w:pPr>
        <w:pStyle w:val="a7"/>
        <w:ind w:left="1700" w:firstLine="440"/>
        <w:jc w:val="center"/>
        <w:rPr>
          <w:ins w:id="316" w:author="Jianhua SHI" w:date="2020-08-10T12:27:00Z"/>
        </w:rPr>
      </w:pPr>
      <w:ins w:id="317" w:author="Jianhua SHI" w:date="2020-08-10T12:27:00Z">
        <w:r>
          <w:t>\begin{array}{l}</w:t>
        </w:r>
      </w:ins>
    </w:p>
    <w:p w14:paraId="455E7A01" w14:textId="77777777" w:rsidR="00267049" w:rsidRDefault="00267049" w:rsidP="00267049">
      <w:pPr>
        <w:pStyle w:val="a7"/>
        <w:ind w:left="1700" w:firstLine="440"/>
        <w:jc w:val="center"/>
        <w:rPr>
          <w:ins w:id="318" w:author="Jianhua SHI" w:date="2020-08-10T12:27:00Z"/>
        </w:rPr>
      </w:pPr>
      <w:ins w:id="319" w:author="Jianhua SHI" w:date="2020-08-10T12:27:00Z">
        <w:r>
          <w:t>e_{</w:t>
        </w:r>
        <w:proofErr w:type="spellStart"/>
        <w:r>
          <w:t>i</w:t>
        </w:r>
        <w:proofErr w:type="spellEnd"/>
        <w:r>
          <w:t>}^{t}=v^{T} \tanh \left(W_{h} h_{</w:t>
        </w:r>
        <w:proofErr w:type="spellStart"/>
        <w:r>
          <w:t>i</w:t>
        </w:r>
        <w:proofErr w:type="spellEnd"/>
        <w:r>
          <w:t>}+W_{s} s_{t}+b_{\text {attn }}\right) \\</w:t>
        </w:r>
      </w:ins>
    </w:p>
    <w:p w14:paraId="547B5A12" w14:textId="77777777" w:rsidR="00267049" w:rsidRDefault="00267049" w:rsidP="00267049">
      <w:pPr>
        <w:pStyle w:val="a7"/>
        <w:ind w:left="1700" w:firstLine="440"/>
        <w:jc w:val="center"/>
        <w:rPr>
          <w:ins w:id="320" w:author="Jianhua SHI" w:date="2020-08-10T12:27:00Z"/>
        </w:rPr>
      </w:pPr>
      <w:ins w:id="321" w:author="Jianhua SHI" w:date="2020-08-10T12:27:00Z">
        <w:r>
          <w:t>a^{t}=\</w:t>
        </w:r>
        <w:proofErr w:type="spellStart"/>
        <w:r>
          <w:t>operatorname</w:t>
        </w:r>
        <w:proofErr w:type="spellEnd"/>
        <w:r>
          <w:t>{</w:t>
        </w:r>
        <w:proofErr w:type="spellStart"/>
        <w:r>
          <w:t>softmax</w:t>
        </w:r>
        <w:proofErr w:type="spellEnd"/>
        <w:r>
          <w:t>}\left(e^{t}\right)</w:t>
        </w:r>
      </w:ins>
    </w:p>
    <w:p w14:paraId="1B3B38FC" w14:textId="77777777" w:rsidR="00267049" w:rsidRDefault="00267049" w:rsidP="00267049">
      <w:pPr>
        <w:pStyle w:val="a7"/>
        <w:ind w:left="1700" w:firstLine="440"/>
        <w:jc w:val="center"/>
        <w:rPr>
          <w:ins w:id="322" w:author="Jianhua SHI" w:date="2020-08-10T12:27:00Z"/>
        </w:rPr>
      </w:pPr>
      <w:ins w:id="323" w:author="Jianhua SHI" w:date="2020-08-10T12:27:00Z">
        <w:r>
          <w:t>\end{array}</w:t>
        </w:r>
      </w:ins>
    </w:p>
    <w:p w14:paraId="1FAF8421" w14:textId="4A05EA39" w:rsidR="00267049" w:rsidRDefault="00267049" w:rsidP="00267049">
      <w:pPr>
        <w:pStyle w:val="a7"/>
        <w:ind w:left="1700" w:firstLineChars="0" w:firstLine="0"/>
        <w:jc w:val="center"/>
        <w:rPr>
          <w:rFonts w:hint="eastAsia"/>
        </w:rPr>
      </w:pPr>
      <w:ins w:id="324" w:author="Jianhua SHI" w:date="2020-08-10T12:27:00Z">
        <w:r>
          <w:t>$$</w:t>
        </w:r>
      </w:ins>
    </w:p>
    <w:p w14:paraId="7C04278B" w14:textId="524DDFC6" w:rsidR="008278A9" w:rsidRPr="00C905DE" w:rsidRDefault="008278A9" w:rsidP="008278A9">
      <w:pPr>
        <w:pStyle w:val="a7"/>
        <w:ind w:left="1700" w:firstLineChars="0" w:firstLine="0"/>
        <w:jc w:val="center"/>
        <w:rPr>
          <w:rFonts w:ascii="华文楷体" w:eastAsia="华文楷体" w:hAnsi="华文楷体"/>
          <w:sz w:val="20"/>
          <w:szCs w:val="20"/>
        </w:rPr>
      </w:pPr>
      <w:r w:rsidRPr="00C905DE">
        <w:rPr>
          <w:rFonts w:ascii="华文楷体" w:eastAsia="华文楷体" w:hAnsi="华文楷体" w:hint="eastAsia"/>
          <w:sz w:val="20"/>
          <w:szCs w:val="20"/>
        </w:rPr>
        <w:t>图</w:t>
      </w:r>
      <w:r w:rsidR="00063E19" w:rsidRPr="00C905DE">
        <w:rPr>
          <w:rFonts w:ascii="华文楷体" w:eastAsia="华文楷体" w:hAnsi="华文楷体"/>
          <w:sz w:val="20"/>
          <w:szCs w:val="20"/>
        </w:rPr>
        <w:t>1</w:t>
      </w:r>
      <w:r w:rsidR="00C067BB" w:rsidRPr="00C905DE">
        <w:rPr>
          <w:rFonts w:ascii="华文楷体" w:eastAsia="华文楷体" w:hAnsi="华文楷体"/>
          <w:sz w:val="20"/>
          <w:szCs w:val="20"/>
        </w:rPr>
        <w:t>3</w:t>
      </w:r>
      <w:r w:rsidRPr="00C905DE">
        <w:rPr>
          <w:rFonts w:ascii="华文楷体" w:eastAsia="华文楷体" w:hAnsi="华文楷体" w:hint="eastAsia"/>
          <w:sz w:val="20"/>
          <w:szCs w:val="20"/>
        </w:rPr>
        <w:t>：Attention</w:t>
      </w:r>
      <w:r w:rsidRPr="00C905DE">
        <w:rPr>
          <w:rFonts w:ascii="华文楷体" w:eastAsia="华文楷体" w:hAnsi="华文楷体"/>
          <w:sz w:val="20"/>
          <w:szCs w:val="20"/>
        </w:rPr>
        <w:t xml:space="preserve"> </w:t>
      </w:r>
      <w:r w:rsidRPr="00C905DE">
        <w:rPr>
          <w:rFonts w:ascii="华文楷体" w:eastAsia="华文楷体" w:hAnsi="华文楷体" w:hint="eastAsia"/>
          <w:sz w:val="20"/>
          <w:szCs w:val="20"/>
        </w:rPr>
        <w:t>Distribution</w:t>
      </w:r>
      <w:r w:rsidRPr="00C905DE">
        <w:rPr>
          <w:rFonts w:ascii="华文楷体" w:eastAsia="华文楷体" w:hAnsi="华文楷体"/>
          <w:sz w:val="20"/>
          <w:szCs w:val="20"/>
        </w:rPr>
        <w:t xml:space="preserve"> </w:t>
      </w:r>
      <w:r w:rsidRPr="00C905DE">
        <w:rPr>
          <w:rFonts w:ascii="华文楷体" w:eastAsia="华文楷体" w:hAnsi="华文楷体" w:hint="eastAsia"/>
          <w:sz w:val="20"/>
          <w:szCs w:val="20"/>
        </w:rPr>
        <w:t>公式</w:t>
      </w:r>
    </w:p>
    <w:p w14:paraId="108E97AF" w14:textId="77777777" w:rsidR="00C905DE" w:rsidRDefault="00C905DE" w:rsidP="008278A9">
      <w:pPr>
        <w:pStyle w:val="a7"/>
        <w:ind w:left="1700" w:firstLineChars="0" w:firstLine="0"/>
        <w:jc w:val="center"/>
      </w:pPr>
    </w:p>
    <w:p w14:paraId="2EFAEF70" w14:textId="14AAAADE" w:rsidR="00ED4583" w:rsidRDefault="00E12EFC" w:rsidP="00EE426D">
      <w:pPr>
        <w:pStyle w:val="a7"/>
        <w:numPr>
          <w:ilvl w:val="2"/>
          <w:numId w:val="3"/>
        </w:numPr>
        <w:ind w:firstLineChars="0"/>
      </w:pPr>
      <w:r>
        <w:rPr>
          <w:rFonts w:hint="eastAsia"/>
        </w:rPr>
        <w:t>C</w:t>
      </w:r>
      <w:r>
        <w:t xml:space="preserve">ontext Vector: </w:t>
      </w:r>
      <w:r>
        <w:rPr>
          <w:rFonts w:hint="eastAsia"/>
        </w:rPr>
        <w:t>得到</w:t>
      </w:r>
      <w:r>
        <w:rPr>
          <w:rFonts w:hint="eastAsia"/>
        </w:rPr>
        <w:t>Attention</w:t>
      </w:r>
      <w:r>
        <w:t xml:space="preserve"> </w:t>
      </w:r>
      <w:r>
        <w:rPr>
          <w:rFonts w:hint="eastAsia"/>
        </w:rPr>
        <w:t>Distribution</w:t>
      </w:r>
      <w:r>
        <w:rPr>
          <w:rFonts w:hint="eastAsia"/>
        </w:rPr>
        <w:t>后，便可以得到一个固定大小的文本表达，</w:t>
      </w:r>
      <w:r>
        <w:rPr>
          <w:rFonts w:hint="eastAsia"/>
        </w:rPr>
        <w:t>Context</w:t>
      </w:r>
      <w:r>
        <w:t xml:space="preserve"> </w:t>
      </w:r>
      <w:r>
        <w:rPr>
          <w:rFonts w:hint="eastAsia"/>
        </w:rPr>
        <w:t>Vector</w:t>
      </w:r>
      <w:r>
        <w:rPr>
          <w:rFonts w:hint="eastAsia"/>
        </w:rPr>
        <w:t>，通过它就可以得到最后的字或词的分布了。</w:t>
      </w:r>
    </w:p>
    <w:p w14:paraId="7269B45A" w14:textId="77777777" w:rsidR="008B2EFE" w:rsidRDefault="008B2EFE" w:rsidP="008B2EFE">
      <w:pPr>
        <w:pStyle w:val="a7"/>
        <w:ind w:left="1700" w:firstLineChars="0" w:firstLine="0"/>
      </w:pPr>
    </w:p>
    <w:p w14:paraId="75961EC6" w14:textId="54FF166A" w:rsidR="00E12EFC" w:rsidRDefault="00E12EFC" w:rsidP="00453396">
      <w:pPr>
        <w:pStyle w:val="a7"/>
        <w:ind w:left="1700" w:firstLineChars="0" w:firstLine="400"/>
        <w:jc w:val="center"/>
        <w:rPr>
          <w:ins w:id="325" w:author="Jianhua SHI" w:date="2020-08-10T12:28:00Z"/>
        </w:rPr>
      </w:pPr>
      <w:r w:rsidRPr="00E12EFC">
        <w:rPr>
          <w:noProof/>
        </w:rPr>
        <w:drawing>
          <wp:inline distT="0" distB="0" distL="0" distR="0" wp14:anchorId="4E3F8814" wp14:editId="166DE214">
            <wp:extent cx="3695700" cy="365125"/>
            <wp:effectExtent l="0" t="0" r="0" b="0"/>
            <wp:docPr id="16" name="內容版面配置區 4">
              <a:extLst xmlns:a="http://schemas.openxmlformats.org/drawingml/2006/main">
                <a:ext uri="{FF2B5EF4-FFF2-40B4-BE49-F238E27FC236}">
                  <a16:creationId xmlns:a16="http://schemas.microsoft.com/office/drawing/2014/main" id="{9692B7CB-BB13-4EA9-9BF9-42DEFB7736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內容版面配置區 4">
                      <a:extLst>
                        <a:ext uri="{FF2B5EF4-FFF2-40B4-BE49-F238E27FC236}">
                          <a16:creationId xmlns:a16="http://schemas.microsoft.com/office/drawing/2014/main" id="{9692B7CB-BB13-4EA9-9BF9-42DEFB7736EA}"/>
                        </a:ext>
                      </a:extLst>
                    </pic:cNvPr>
                    <pic:cNvPicPr>
                      <a:picLocks noChangeAspect="1"/>
                    </pic:cNvPicPr>
                  </pic:nvPicPr>
                  <pic:blipFill>
                    <a:blip r:embed="rId26"/>
                    <a:stretch>
                      <a:fillRect/>
                    </a:stretch>
                  </pic:blipFill>
                  <pic:spPr>
                    <a:xfrm>
                      <a:off x="0" y="0"/>
                      <a:ext cx="3831918" cy="378583"/>
                    </a:xfrm>
                    <a:prstGeom prst="rect">
                      <a:avLst/>
                    </a:prstGeom>
                  </pic:spPr>
                </pic:pic>
              </a:graphicData>
            </a:graphic>
          </wp:inline>
        </w:drawing>
      </w:r>
    </w:p>
    <w:p w14:paraId="5B2040E1" w14:textId="77777777" w:rsidR="00210CD7" w:rsidRDefault="00210CD7" w:rsidP="00210CD7">
      <w:pPr>
        <w:pStyle w:val="a7"/>
        <w:ind w:left="1700" w:firstLine="440"/>
        <w:jc w:val="center"/>
        <w:rPr>
          <w:ins w:id="326" w:author="Jianhua SHI" w:date="2020-08-10T12:28:00Z"/>
        </w:rPr>
      </w:pPr>
      <w:ins w:id="327" w:author="Jianhua SHI" w:date="2020-08-10T12:28:00Z">
        <w:r>
          <w:t>$$</w:t>
        </w:r>
      </w:ins>
    </w:p>
    <w:p w14:paraId="7F65D40C" w14:textId="77777777" w:rsidR="00210CD7" w:rsidRDefault="00210CD7" w:rsidP="00210CD7">
      <w:pPr>
        <w:pStyle w:val="a7"/>
        <w:ind w:left="1700" w:firstLine="440"/>
        <w:jc w:val="center"/>
        <w:rPr>
          <w:ins w:id="328" w:author="Jianhua SHI" w:date="2020-08-10T12:28:00Z"/>
        </w:rPr>
      </w:pPr>
      <w:ins w:id="329" w:author="Jianhua SHI" w:date="2020-08-10T12:28:00Z">
        <w:r>
          <w:t>h_{t}^{*}=\sum_{</w:t>
        </w:r>
        <w:proofErr w:type="spellStart"/>
        <w:r>
          <w:t>i</w:t>
        </w:r>
        <w:proofErr w:type="spellEnd"/>
        <w:r>
          <w:t>} a_{</w:t>
        </w:r>
        <w:proofErr w:type="spellStart"/>
        <w:r>
          <w:t>i</w:t>
        </w:r>
        <w:proofErr w:type="spellEnd"/>
        <w:r>
          <w:t>}^{t} h_{</w:t>
        </w:r>
        <w:proofErr w:type="spellStart"/>
        <w:r>
          <w:t>i</w:t>
        </w:r>
        <w:proofErr w:type="spellEnd"/>
        <w:r>
          <w:t>}</w:t>
        </w:r>
      </w:ins>
    </w:p>
    <w:p w14:paraId="590BBEC4" w14:textId="0084C82D" w:rsidR="00210CD7" w:rsidRDefault="00210CD7" w:rsidP="00210CD7">
      <w:pPr>
        <w:pStyle w:val="a7"/>
        <w:ind w:left="1700" w:firstLineChars="0" w:firstLine="400"/>
        <w:jc w:val="center"/>
        <w:rPr>
          <w:rFonts w:hint="eastAsia"/>
        </w:rPr>
      </w:pPr>
      <w:ins w:id="330" w:author="Jianhua SHI" w:date="2020-08-10T12:28:00Z">
        <w:r>
          <w:t>$$</w:t>
        </w:r>
      </w:ins>
    </w:p>
    <w:p w14:paraId="26808AA9" w14:textId="0100048C" w:rsidR="00453396" w:rsidRDefault="00E12EFC" w:rsidP="00453396">
      <w:pPr>
        <w:pStyle w:val="a7"/>
        <w:ind w:left="1700" w:firstLineChars="0" w:firstLine="0"/>
        <w:jc w:val="center"/>
        <w:rPr>
          <w:ins w:id="331" w:author="Jianhua SHI" w:date="2020-08-10T12:28:00Z"/>
        </w:rPr>
      </w:pPr>
      <w:r w:rsidRPr="00E12EFC">
        <w:rPr>
          <w:noProof/>
        </w:rPr>
        <w:drawing>
          <wp:inline distT="0" distB="0" distL="0" distR="0" wp14:anchorId="279FAB6A" wp14:editId="337FBBF4">
            <wp:extent cx="3968548" cy="389073"/>
            <wp:effectExtent l="0" t="0" r="0" b="0"/>
            <wp:docPr id="22" name="圖片 21">
              <a:extLst xmlns:a="http://schemas.openxmlformats.org/drawingml/2006/main">
                <a:ext uri="{FF2B5EF4-FFF2-40B4-BE49-F238E27FC236}">
                  <a16:creationId xmlns:a16="http://schemas.microsoft.com/office/drawing/2014/main" id="{6F06B7CC-2A8F-47AD-9876-3BBC47385F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1">
                      <a:extLst>
                        <a:ext uri="{FF2B5EF4-FFF2-40B4-BE49-F238E27FC236}">
                          <a16:creationId xmlns:a16="http://schemas.microsoft.com/office/drawing/2014/main" id="{6F06B7CC-2A8F-47AD-9876-3BBC47385F58}"/>
                        </a:ext>
                      </a:extLst>
                    </pic:cNvPr>
                    <pic:cNvPicPr>
                      <a:picLocks noChangeAspect="1"/>
                    </pic:cNvPicPr>
                  </pic:nvPicPr>
                  <pic:blipFill>
                    <a:blip r:embed="rId27"/>
                    <a:stretch>
                      <a:fillRect/>
                    </a:stretch>
                  </pic:blipFill>
                  <pic:spPr>
                    <a:xfrm>
                      <a:off x="0" y="0"/>
                      <a:ext cx="3968548" cy="389073"/>
                    </a:xfrm>
                    <a:prstGeom prst="rect">
                      <a:avLst/>
                    </a:prstGeom>
                  </pic:spPr>
                </pic:pic>
              </a:graphicData>
            </a:graphic>
          </wp:inline>
        </w:drawing>
      </w:r>
    </w:p>
    <w:p w14:paraId="23FDEEFB" w14:textId="77777777" w:rsidR="00210CD7" w:rsidRDefault="00210CD7" w:rsidP="00210CD7">
      <w:pPr>
        <w:pStyle w:val="a7"/>
        <w:ind w:left="1700" w:firstLine="440"/>
        <w:jc w:val="center"/>
        <w:rPr>
          <w:ins w:id="332" w:author="Jianhua SHI" w:date="2020-08-10T12:28:00Z"/>
        </w:rPr>
      </w:pPr>
      <w:ins w:id="333" w:author="Jianhua SHI" w:date="2020-08-10T12:28:00Z">
        <w:r>
          <w:t>$$</w:t>
        </w:r>
      </w:ins>
    </w:p>
    <w:p w14:paraId="5FC5D618" w14:textId="77777777" w:rsidR="00210CD7" w:rsidRDefault="00210CD7" w:rsidP="00210CD7">
      <w:pPr>
        <w:pStyle w:val="a7"/>
        <w:ind w:left="1700" w:firstLine="440"/>
        <w:jc w:val="center"/>
        <w:rPr>
          <w:ins w:id="334" w:author="Jianhua SHI" w:date="2020-08-10T12:28:00Z"/>
        </w:rPr>
      </w:pPr>
      <w:ins w:id="335" w:author="Jianhua SHI" w:date="2020-08-10T12:28:00Z">
        <w:r>
          <w:t>P_{\text {vocab }}=\</w:t>
        </w:r>
        <w:proofErr w:type="spellStart"/>
        <w:r>
          <w:t>operatorname</w:t>
        </w:r>
        <w:proofErr w:type="spellEnd"/>
        <w:r>
          <w:t>{</w:t>
        </w:r>
        <w:proofErr w:type="spellStart"/>
        <w:r>
          <w:t>softmax</w:t>
        </w:r>
        <w:proofErr w:type="spellEnd"/>
        <w:r>
          <w:t>}\left(V^{\prime}\left(V\left[s_{t}, h_{t}^{*}\right]+b\right)+b^{\prime}\right)</w:t>
        </w:r>
      </w:ins>
    </w:p>
    <w:p w14:paraId="78BB2A0D" w14:textId="43B3386D" w:rsidR="00210CD7" w:rsidRDefault="00210CD7" w:rsidP="00210CD7">
      <w:pPr>
        <w:pStyle w:val="a7"/>
        <w:ind w:left="1700" w:firstLineChars="0" w:firstLine="0"/>
        <w:jc w:val="center"/>
        <w:rPr>
          <w:rFonts w:hint="eastAsia"/>
        </w:rPr>
      </w:pPr>
      <w:ins w:id="336" w:author="Jianhua SHI" w:date="2020-08-10T12:28:00Z">
        <w:r>
          <w:t>$$</w:t>
        </w:r>
      </w:ins>
    </w:p>
    <w:p w14:paraId="4840C80E" w14:textId="03608E0F" w:rsidR="00453396" w:rsidRPr="008B2EFE" w:rsidRDefault="00453396" w:rsidP="00453396">
      <w:pPr>
        <w:pStyle w:val="a7"/>
        <w:ind w:left="1700" w:firstLineChars="0" w:firstLine="0"/>
        <w:jc w:val="center"/>
        <w:rPr>
          <w:rFonts w:ascii="华文楷体" w:eastAsia="华文楷体" w:hAnsi="华文楷体"/>
          <w:sz w:val="20"/>
          <w:szCs w:val="20"/>
        </w:rPr>
      </w:pPr>
      <w:r w:rsidRPr="008B2EFE">
        <w:rPr>
          <w:rFonts w:ascii="华文楷体" w:eastAsia="华文楷体" w:hAnsi="华文楷体" w:hint="eastAsia"/>
          <w:sz w:val="20"/>
          <w:szCs w:val="20"/>
        </w:rPr>
        <w:t>图</w:t>
      </w:r>
      <w:r w:rsidR="00063E19" w:rsidRPr="008B2EFE">
        <w:rPr>
          <w:rFonts w:ascii="华文楷体" w:eastAsia="华文楷体" w:hAnsi="华文楷体"/>
          <w:sz w:val="20"/>
          <w:szCs w:val="20"/>
        </w:rPr>
        <w:t>1</w:t>
      </w:r>
      <w:r w:rsidR="00C067BB" w:rsidRPr="008B2EFE">
        <w:rPr>
          <w:rFonts w:ascii="华文楷体" w:eastAsia="华文楷体" w:hAnsi="华文楷体"/>
          <w:sz w:val="20"/>
          <w:szCs w:val="20"/>
        </w:rPr>
        <w:t>4</w:t>
      </w:r>
      <w:r w:rsidRPr="008B2EFE">
        <w:rPr>
          <w:rFonts w:ascii="华文楷体" w:eastAsia="华文楷体" w:hAnsi="华文楷体" w:hint="eastAsia"/>
          <w:sz w:val="20"/>
          <w:szCs w:val="20"/>
        </w:rPr>
        <w:t>：最终的词分布</w:t>
      </w:r>
    </w:p>
    <w:p w14:paraId="1A711F47" w14:textId="3A18FC4F" w:rsidR="00056896" w:rsidRDefault="00056896" w:rsidP="00056896">
      <w:pPr>
        <w:pStyle w:val="a7"/>
        <w:ind w:left="1700" w:firstLineChars="0" w:firstLine="0"/>
      </w:pPr>
    </w:p>
    <w:p w14:paraId="067CEAA8" w14:textId="77777777" w:rsidR="00ED4583" w:rsidRDefault="00ED4583" w:rsidP="00056896">
      <w:pPr>
        <w:pStyle w:val="a7"/>
        <w:ind w:left="1700" w:firstLineChars="0" w:firstLine="0"/>
      </w:pPr>
    </w:p>
    <w:p w14:paraId="383DB2AC" w14:textId="56918AE8" w:rsidR="009E375B" w:rsidRDefault="009E375B" w:rsidP="00D646AD">
      <w:pPr>
        <w:pStyle w:val="a7"/>
        <w:numPr>
          <w:ilvl w:val="0"/>
          <w:numId w:val="3"/>
        </w:numPr>
        <w:ind w:firstLineChars="0"/>
      </w:pPr>
      <w:r>
        <w:rPr>
          <w:rFonts w:hint="eastAsia"/>
        </w:rPr>
        <w:t>Copy</w:t>
      </w:r>
      <w:r>
        <w:t xml:space="preserve"> </w:t>
      </w:r>
      <w:r>
        <w:rPr>
          <w:rFonts w:hint="eastAsia"/>
        </w:rPr>
        <w:t>mechanism</w:t>
      </w:r>
    </w:p>
    <w:p w14:paraId="288AD819" w14:textId="77777777" w:rsidR="00622E73" w:rsidRDefault="00622E73" w:rsidP="00622E73">
      <w:pPr>
        <w:pStyle w:val="a7"/>
        <w:ind w:left="800" w:firstLineChars="0" w:firstLine="0"/>
      </w:pPr>
    </w:p>
    <w:p w14:paraId="68792AB6" w14:textId="5377DBF2" w:rsidR="00D646AD" w:rsidRDefault="00920A57" w:rsidP="009E375B">
      <w:pPr>
        <w:ind w:left="1220"/>
      </w:pPr>
      <w:r>
        <w:rPr>
          <w:rFonts w:hint="eastAsia"/>
        </w:rPr>
        <w:t>概念定义：</w:t>
      </w:r>
    </w:p>
    <w:p w14:paraId="5566E472" w14:textId="1987A587" w:rsidR="00920A57" w:rsidRDefault="00920A57" w:rsidP="00920A57">
      <w:pPr>
        <w:pStyle w:val="a7"/>
        <w:numPr>
          <w:ilvl w:val="2"/>
          <w:numId w:val="3"/>
        </w:numPr>
        <w:ind w:firstLineChars="0"/>
      </w:pPr>
      <w:r>
        <w:rPr>
          <w:rFonts w:hint="eastAsia"/>
        </w:rPr>
        <w:t>Pointer</w:t>
      </w:r>
      <w:r w:rsidR="00A37334">
        <w:rPr>
          <w:rFonts w:hint="eastAsia"/>
        </w:rPr>
        <w:t>，指对文档包含的字或词的选择器，其</w:t>
      </w:r>
      <w:r w:rsidR="00A37334">
        <w:rPr>
          <w:rFonts w:hint="eastAsia"/>
        </w:rPr>
        <w:t>vocabulary</w:t>
      </w:r>
      <w:r w:rsidR="00A37334">
        <w:rPr>
          <w:rFonts w:hint="eastAsia"/>
        </w:rPr>
        <w:t>就是文档中所有的字或词，每步解码时，计算在文档字或词上的分布概率，选择概率最高的字或词作为结果。</w:t>
      </w:r>
    </w:p>
    <w:p w14:paraId="03E5EA76" w14:textId="14915B80" w:rsidR="00A37334" w:rsidRDefault="00A37334" w:rsidP="00920A57">
      <w:pPr>
        <w:pStyle w:val="a7"/>
        <w:numPr>
          <w:ilvl w:val="2"/>
          <w:numId w:val="3"/>
        </w:numPr>
        <w:ind w:firstLineChars="0"/>
      </w:pPr>
      <w:r>
        <w:rPr>
          <w:rFonts w:hint="eastAsia"/>
        </w:rPr>
        <w:t>Generator</w:t>
      </w:r>
      <w:r>
        <w:rPr>
          <w:rFonts w:hint="eastAsia"/>
        </w:rPr>
        <w:t>，指原有的解码器，具有自己的</w:t>
      </w:r>
      <w:r>
        <w:rPr>
          <w:rFonts w:hint="eastAsia"/>
        </w:rPr>
        <w:t>vocabulary</w:t>
      </w:r>
      <w:r>
        <w:rPr>
          <w:rFonts w:hint="eastAsia"/>
        </w:rPr>
        <w:t>，通常包含常见的字或词和领域的特征词，与</w:t>
      </w:r>
      <w:r>
        <w:rPr>
          <w:rFonts w:hint="eastAsia"/>
        </w:rPr>
        <w:t>Pointer</w:t>
      </w:r>
      <w:r>
        <w:rPr>
          <w:rFonts w:hint="eastAsia"/>
        </w:rPr>
        <w:t>一样，</w:t>
      </w:r>
      <w:r>
        <w:rPr>
          <w:rFonts w:hint="eastAsia"/>
        </w:rPr>
        <w:t>Generator</w:t>
      </w:r>
      <w:r>
        <w:rPr>
          <w:rFonts w:hint="eastAsia"/>
        </w:rPr>
        <w:t>在每步解码的时候，选择概率最高的字或词作为结果。</w:t>
      </w:r>
    </w:p>
    <w:p w14:paraId="276FE896" w14:textId="40A75EB4" w:rsidR="00A37334" w:rsidRDefault="00A37334" w:rsidP="00920A57">
      <w:pPr>
        <w:pStyle w:val="a7"/>
        <w:numPr>
          <w:ilvl w:val="2"/>
          <w:numId w:val="3"/>
        </w:numPr>
        <w:ind w:firstLineChars="0"/>
      </w:pPr>
      <w:r>
        <w:rPr>
          <w:rFonts w:hint="eastAsia"/>
        </w:rPr>
        <w:t>Switch</w:t>
      </w:r>
      <w:r>
        <w:rPr>
          <w:rFonts w:hint="eastAsia"/>
        </w:rPr>
        <w:t>，指解码结果的选择器，每步解码时决定选择</w:t>
      </w:r>
      <w:r>
        <w:rPr>
          <w:rFonts w:hint="eastAsia"/>
        </w:rPr>
        <w:t>Pointer</w:t>
      </w:r>
      <w:r>
        <w:rPr>
          <w:rFonts w:hint="eastAsia"/>
        </w:rPr>
        <w:t>的结果或者</w:t>
      </w:r>
      <w:r>
        <w:rPr>
          <w:rFonts w:hint="eastAsia"/>
        </w:rPr>
        <w:t>Generator</w:t>
      </w:r>
      <w:r>
        <w:rPr>
          <w:rFonts w:hint="eastAsia"/>
        </w:rPr>
        <w:t>的结果作为最终的结果。</w:t>
      </w:r>
    </w:p>
    <w:p w14:paraId="6FE8F1CF" w14:textId="77777777" w:rsidR="00622E73" w:rsidRDefault="00622E73" w:rsidP="00622E73">
      <w:pPr>
        <w:pStyle w:val="a7"/>
        <w:ind w:left="1700" w:firstLineChars="0" w:firstLine="0"/>
      </w:pPr>
    </w:p>
    <w:p w14:paraId="72A8251B" w14:textId="75F76859" w:rsidR="009E375B" w:rsidRDefault="009E375B" w:rsidP="009E375B">
      <w:pPr>
        <w:ind w:left="1280"/>
      </w:pPr>
      <w:r>
        <w:rPr>
          <w:rFonts w:hint="eastAsia"/>
        </w:rPr>
        <w:t>计算方法：</w:t>
      </w:r>
    </w:p>
    <w:p w14:paraId="2F6B0BA7" w14:textId="521B7D08" w:rsidR="009E375B" w:rsidRDefault="009E375B" w:rsidP="009E375B">
      <w:pPr>
        <w:pStyle w:val="a7"/>
        <w:numPr>
          <w:ilvl w:val="0"/>
          <w:numId w:val="5"/>
        </w:numPr>
        <w:ind w:firstLineChars="0"/>
      </w:pPr>
      <w:r>
        <w:rPr>
          <w:rFonts w:hint="eastAsia"/>
        </w:rPr>
        <w:t>P</w:t>
      </w:r>
      <w:r>
        <w:t xml:space="preserve">ointer: </w:t>
      </w:r>
      <w:r w:rsidR="001B69AA">
        <w:rPr>
          <w:rFonts w:hint="eastAsia"/>
        </w:rPr>
        <w:t>模型将</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oMath>
      <w:r w:rsidR="001B69AA">
        <w:rPr>
          <w:rFonts w:hint="eastAsia"/>
        </w:rPr>
        <w:t>作为</w:t>
      </w:r>
      <w:r w:rsidR="001B69AA">
        <w:rPr>
          <w:rFonts w:hint="eastAsia"/>
        </w:rPr>
        <w:t>Pointer</w:t>
      </w:r>
      <w:r w:rsidR="001B69AA">
        <w:rPr>
          <w:rFonts w:hint="eastAsia"/>
        </w:rPr>
        <w:t>的</w:t>
      </w:r>
      <w:r w:rsidR="001B69AA">
        <w:rPr>
          <w:rFonts w:hint="eastAsia"/>
        </w:rPr>
        <w:t>attention</w:t>
      </w:r>
      <w:r w:rsidR="001B69AA">
        <w:t xml:space="preserve"> </w:t>
      </w:r>
      <w:r w:rsidR="001B69AA">
        <w:rPr>
          <w:rFonts w:hint="eastAsia"/>
        </w:rPr>
        <w:t>distribution</w:t>
      </w:r>
      <w:r w:rsidR="001B69AA">
        <w:rPr>
          <w:rFonts w:hint="eastAsia"/>
        </w:rPr>
        <w:t>，而</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t</m:t>
            </m:r>
          </m:sup>
        </m:sSup>
      </m:oMath>
      <w:r w:rsidR="001B69AA">
        <w:rPr>
          <w:rFonts w:hint="eastAsia"/>
        </w:rPr>
        <w:t>是文档位置上的概率分布，因此需要将不同位置上相同字或词的</w:t>
      </w:r>
      <w:r w:rsidR="001B69AA">
        <w:rPr>
          <w:rFonts w:hint="eastAsia"/>
        </w:rPr>
        <w:t>attention</w:t>
      </w:r>
      <w:r w:rsidR="001B69AA">
        <w:t xml:space="preserve"> </w:t>
      </w:r>
      <w:r w:rsidR="001B69AA">
        <w:rPr>
          <w:rFonts w:hint="eastAsia"/>
        </w:rPr>
        <w:t>score</w:t>
      </w:r>
      <w:r w:rsidR="001B69AA">
        <w:rPr>
          <w:rFonts w:hint="eastAsia"/>
        </w:rPr>
        <w:t>相加，最后得到</w:t>
      </w:r>
      <w:r w:rsidR="001B69AA">
        <w:rPr>
          <w:rFonts w:hint="eastAsia"/>
        </w:rPr>
        <w:t xml:space="preserve"> </w:t>
      </w:r>
      <m:oMath>
        <m:nary>
          <m:naryPr>
            <m:chr m:val="∑"/>
            <m:supHide m:val="1"/>
            <m:ctrlPr>
              <w:rPr>
                <w:rFonts w:ascii="Cambria Math" w:hAnsi="Cambria Math"/>
              </w:rPr>
            </m:ctrlPr>
          </m:naryPr>
          <m:sub>
            <m:r>
              <m:rPr>
                <m:sty m:val="p"/>
              </m:rPr>
              <w:rPr>
                <w:rFonts w:ascii="Cambria Math" w:hAnsi="Cambria Math"/>
              </w:rPr>
              <m:t>i</m:t>
            </m:r>
            <m:r>
              <w:rPr>
                <w:rFonts w:ascii="Cambria Math" w:hAnsi="Cambria Math"/>
              </w:rPr>
              <m:t>: </m:t>
            </m:r>
            <m:sSub>
              <m:sSubPr>
                <m:ctrlPr>
                  <w:rPr>
                    <w:rFonts w:ascii="Cambria Math" w:hAnsi="Cambria Math"/>
                    <w:i/>
                  </w:rPr>
                </m:ctrlPr>
              </m:sSubPr>
              <m:e>
                <m:r>
                  <m:rPr>
                    <m:sty m:val="p"/>
                  </m:rPr>
                  <w:rPr>
                    <w:rFonts w:ascii="Cambria Math" w:hAnsi="Cambria Math"/>
                  </w:rPr>
                  <m:t>w</m:t>
                </m:r>
              </m:e>
              <m:sub>
                <m:r>
                  <m:rPr>
                    <m:sty m:val="p"/>
                  </m:rPr>
                  <w:rPr>
                    <w:rFonts w:ascii="Cambria Math" w:hAnsi="Cambria Math"/>
                  </w:rPr>
                  <m:t>i</m:t>
                </m:r>
              </m:sub>
            </m:sSub>
            <m:r>
              <w:rPr>
                <w:rFonts w:ascii="Cambria Math" w:hAnsi="Cambria Math"/>
              </w:rPr>
              <m:t>=</m:t>
            </m:r>
            <m:r>
              <m:rPr>
                <m:sty m:val="p"/>
              </m:rPr>
              <w:rPr>
                <w:rFonts w:ascii="Cambria Math" w:hAnsi="Cambria Math"/>
              </w:rPr>
              <m:t>w</m:t>
            </m:r>
            <m:ctrlPr>
              <w:rPr>
                <w:rFonts w:ascii="Cambria Math" w:hAnsi="Cambria Math"/>
                <w:i/>
              </w:rPr>
            </m:ctrlPr>
          </m:sub>
          <m:sup/>
          <m:e>
            <m:sSubSup>
              <m:sSubSupPr>
                <m:ctrlPr>
                  <w:rPr>
                    <w:rFonts w:ascii="Cambria Math" w:hAnsi="Cambria Math"/>
                    <w:i/>
                  </w:rPr>
                </m:ctrlPr>
              </m:sSubSupPr>
              <m:e>
                <m:r>
                  <m:rPr>
                    <m:sty m:val="p"/>
                  </m:rPr>
                  <w:rPr>
                    <w:rFonts w:ascii="Cambria Math" w:hAnsi="Cambria Math"/>
                  </w:rPr>
                  <m:t>a</m:t>
                </m:r>
                <m:ctrlPr>
                  <w:rPr>
                    <w:rFonts w:ascii="Cambria Math" w:hAnsi="Cambria Math"/>
                  </w:rPr>
                </m:ctrlPr>
              </m:e>
              <m:sub>
                <m:r>
                  <m:rPr>
                    <m:sty m:val="p"/>
                  </m:rPr>
                  <w:rPr>
                    <w:rFonts w:ascii="Cambria Math" w:hAnsi="Cambria Math"/>
                  </w:rPr>
                  <m:t>i</m:t>
                </m:r>
              </m:sub>
              <m:sup>
                <m:r>
                  <m:rPr>
                    <m:sty m:val="p"/>
                  </m:rPr>
                  <w:rPr>
                    <w:rFonts w:ascii="Cambria Math" w:hAnsi="Cambria Math"/>
                  </w:rPr>
                  <m:t>t</m:t>
                </m:r>
              </m:sup>
            </m:sSubSup>
          </m:e>
        </m:nary>
      </m:oMath>
      <w:r w:rsidR="001B69AA">
        <w:rPr>
          <w:rFonts w:hint="eastAsia"/>
        </w:rPr>
        <w:t xml:space="preserve"> </w:t>
      </w:r>
      <w:r w:rsidR="001B69AA">
        <w:rPr>
          <w:rFonts w:hint="eastAsia"/>
        </w:rPr>
        <w:t>作为最终的概率分布。</w:t>
      </w:r>
    </w:p>
    <w:p w14:paraId="3019EE2D" w14:textId="35CD2921" w:rsidR="00380609" w:rsidRDefault="00DF0FCD" w:rsidP="00380609">
      <w:pPr>
        <w:pStyle w:val="a7"/>
        <w:numPr>
          <w:ilvl w:val="0"/>
          <w:numId w:val="5"/>
        </w:numPr>
        <w:ind w:firstLineChars="0"/>
      </w:pPr>
      <w:r>
        <w:rPr>
          <w:rFonts w:hint="eastAsia"/>
        </w:rPr>
        <w:t>G</w:t>
      </w:r>
      <w:r>
        <w:t xml:space="preserve">enerator: </w:t>
      </w:r>
      <w:r>
        <w:rPr>
          <w:rFonts w:hint="eastAsia"/>
        </w:rPr>
        <w:t>模型按照以下的公式，以解码器的方式计算概率分布。</w:t>
      </w:r>
    </w:p>
    <w:p w14:paraId="3435BD9A" w14:textId="01A68D6C" w:rsidR="00DF0FCD" w:rsidRDefault="00DF0FCD" w:rsidP="00DF0FCD">
      <w:pPr>
        <w:pStyle w:val="a7"/>
        <w:numPr>
          <w:ilvl w:val="0"/>
          <w:numId w:val="5"/>
        </w:numPr>
        <w:ind w:firstLineChars="0"/>
      </w:pPr>
      <w:r>
        <w:rPr>
          <w:rFonts w:hint="eastAsia"/>
        </w:rPr>
        <w:t>Switch</w:t>
      </w:r>
      <w:r>
        <w:rPr>
          <w:rFonts w:hint="eastAsia"/>
        </w:rPr>
        <w:t>：</w:t>
      </w:r>
      <w:r w:rsidR="002368EB">
        <w:rPr>
          <w:rFonts w:hint="eastAsia"/>
        </w:rPr>
        <w:t>选择器如以下所示是一个二分类器，其结果将作为选择的概率，从而得出最终概率分布结果。</w:t>
      </w:r>
    </w:p>
    <w:p w14:paraId="4AF7021D" w14:textId="77777777" w:rsidR="009A36C9" w:rsidRDefault="009A36C9" w:rsidP="002368EB">
      <w:pPr>
        <w:pStyle w:val="a7"/>
        <w:ind w:left="1780" w:firstLineChars="0" w:firstLine="0"/>
        <w:jc w:val="center"/>
      </w:pPr>
    </w:p>
    <w:p w14:paraId="6D8C16EA" w14:textId="7C594EC3" w:rsidR="002368EB" w:rsidRDefault="002368EB" w:rsidP="002368EB">
      <w:pPr>
        <w:pStyle w:val="a7"/>
        <w:ind w:left="1780" w:firstLineChars="0" w:firstLine="0"/>
        <w:jc w:val="center"/>
        <w:rPr>
          <w:ins w:id="337" w:author="Jianhua SHI" w:date="2020-08-10T12:29:00Z"/>
        </w:rPr>
      </w:pPr>
      <w:r w:rsidRPr="002368EB">
        <w:rPr>
          <w:noProof/>
        </w:rPr>
        <w:drawing>
          <wp:inline distT="0" distB="0" distL="0" distR="0" wp14:anchorId="28E64F72" wp14:editId="1E76C028">
            <wp:extent cx="4051300" cy="574512"/>
            <wp:effectExtent l="0" t="0" r="0" b="0"/>
            <wp:docPr id="9" name="圖片 8">
              <a:extLst xmlns:a="http://schemas.openxmlformats.org/drawingml/2006/main">
                <a:ext uri="{FF2B5EF4-FFF2-40B4-BE49-F238E27FC236}">
                  <a16:creationId xmlns:a16="http://schemas.microsoft.com/office/drawing/2014/main" id="{AD8843A7-31D1-4BE9-A867-21FA58915D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8">
                      <a:extLst>
                        <a:ext uri="{FF2B5EF4-FFF2-40B4-BE49-F238E27FC236}">
                          <a16:creationId xmlns:a16="http://schemas.microsoft.com/office/drawing/2014/main" id="{AD8843A7-31D1-4BE9-A867-21FA58915D77}"/>
                        </a:ext>
                      </a:extLst>
                    </pic:cNvPr>
                    <pic:cNvPicPr>
                      <a:picLocks noChangeAspect="1"/>
                    </pic:cNvPicPr>
                  </pic:nvPicPr>
                  <pic:blipFill>
                    <a:blip r:embed="rId28"/>
                    <a:stretch>
                      <a:fillRect/>
                    </a:stretch>
                  </pic:blipFill>
                  <pic:spPr>
                    <a:xfrm>
                      <a:off x="0" y="0"/>
                      <a:ext cx="4139780" cy="587059"/>
                    </a:xfrm>
                    <a:prstGeom prst="rect">
                      <a:avLst/>
                    </a:prstGeom>
                  </pic:spPr>
                </pic:pic>
              </a:graphicData>
            </a:graphic>
          </wp:inline>
        </w:drawing>
      </w:r>
    </w:p>
    <w:p w14:paraId="377DA5B8" w14:textId="77777777" w:rsidR="00D003B9" w:rsidRDefault="00D003B9" w:rsidP="00D003B9">
      <w:pPr>
        <w:pStyle w:val="a7"/>
        <w:ind w:left="1780" w:firstLine="440"/>
        <w:jc w:val="center"/>
        <w:rPr>
          <w:ins w:id="338" w:author="Jianhua SHI" w:date="2020-08-10T12:29:00Z"/>
        </w:rPr>
      </w:pPr>
      <w:ins w:id="339" w:author="Jianhua SHI" w:date="2020-08-10T12:29:00Z">
        <w:r>
          <w:t>$$</w:t>
        </w:r>
      </w:ins>
    </w:p>
    <w:p w14:paraId="6A4B4807" w14:textId="77777777" w:rsidR="00D003B9" w:rsidRDefault="00D003B9" w:rsidP="00D003B9">
      <w:pPr>
        <w:pStyle w:val="a7"/>
        <w:ind w:left="1780" w:firstLine="440"/>
        <w:jc w:val="center"/>
        <w:rPr>
          <w:ins w:id="340" w:author="Jianhua SHI" w:date="2020-08-10T12:29:00Z"/>
        </w:rPr>
      </w:pPr>
      <w:ins w:id="341" w:author="Jianhua SHI" w:date="2020-08-10T12:29:00Z">
        <w:r>
          <w:t>p_{\text {gen }}=\sigma\left(w_{h^{*}}^{T} h_{t}^{*}+w_{s}^{T} s_{t}+w_{x}^{T} x_{t}+b_{\</w:t>
        </w:r>
        <w:proofErr w:type="spellStart"/>
        <w:r>
          <w:t>mathrm</w:t>
        </w:r>
        <w:proofErr w:type="spellEnd"/>
        <w:r>
          <w:t>{</w:t>
        </w:r>
        <w:proofErr w:type="spellStart"/>
        <w:r>
          <w:t>ptr</w:t>
        </w:r>
        <w:proofErr w:type="spellEnd"/>
        <w:r>
          <w:t>}}\right)</w:t>
        </w:r>
      </w:ins>
    </w:p>
    <w:p w14:paraId="092F7A37" w14:textId="6517309F" w:rsidR="00D003B9" w:rsidRDefault="00D003B9" w:rsidP="00D003B9">
      <w:pPr>
        <w:pStyle w:val="a7"/>
        <w:ind w:left="1780" w:firstLineChars="0" w:firstLine="0"/>
        <w:jc w:val="center"/>
        <w:rPr>
          <w:rFonts w:hint="eastAsia"/>
        </w:rPr>
      </w:pPr>
      <w:ins w:id="342" w:author="Jianhua SHI" w:date="2020-08-10T12:29:00Z">
        <w:r>
          <w:t>$$</w:t>
        </w:r>
      </w:ins>
    </w:p>
    <w:p w14:paraId="6848C822" w14:textId="45B13C2C" w:rsidR="005916EB" w:rsidRDefault="002368EB" w:rsidP="002368EB">
      <w:pPr>
        <w:pStyle w:val="a7"/>
        <w:ind w:left="1280" w:firstLineChars="0" w:firstLine="400"/>
        <w:jc w:val="center"/>
        <w:rPr>
          <w:ins w:id="343" w:author="Jianhua SHI" w:date="2020-08-10T12:29:00Z"/>
        </w:rPr>
      </w:pPr>
      <w:r w:rsidRPr="002368EB">
        <w:rPr>
          <w:noProof/>
        </w:rPr>
        <w:lastRenderedPageBreak/>
        <w:drawing>
          <wp:inline distT="0" distB="0" distL="0" distR="0" wp14:anchorId="51A8B6E1" wp14:editId="507CB340">
            <wp:extent cx="4181790" cy="526067"/>
            <wp:effectExtent l="0" t="0" r="0" b="7620"/>
            <wp:docPr id="2" name="圖片 13">
              <a:extLst xmlns:a="http://schemas.openxmlformats.org/drawingml/2006/main">
                <a:ext uri="{FF2B5EF4-FFF2-40B4-BE49-F238E27FC236}">
                  <a16:creationId xmlns:a16="http://schemas.microsoft.com/office/drawing/2014/main" id="{FE5A4FA1-3C5C-4A45-BCFB-8CBE45B87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3">
                      <a:extLst>
                        <a:ext uri="{FF2B5EF4-FFF2-40B4-BE49-F238E27FC236}">
                          <a16:creationId xmlns:a16="http://schemas.microsoft.com/office/drawing/2014/main" id="{FE5A4FA1-3C5C-4A45-BCFB-8CBE45B871D5}"/>
                        </a:ext>
                      </a:extLst>
                    </pic:cNvPr>
                    <pic:cNvPicPr>
                      <a:picLocks noChangeAspect="1"/>
                    </pic:cNvPicPr>
                  </pic:nvPicPr>
                  <pic:blipFill>
                    <a:blip r:embed="rId29"/>
                    <a:stretch>
                      <a:fillRect/>
                    </a:stretch>
                  </pic:blipFill>
                  <pic:spPr>
                    <a:xfrm>
                      <a:off x="0" y="0"/>
                      <a:ext cx="4181790" cy="526067"/>
                    </a:xfrm>
                    <a:prstGeom prst="rect">
                      <a:avLst/>
                    </a:prstGeom>
                  </pic:spPr>
                </pic:pic>
              </a:graphicData>
            </a:graphic>
          </wp:inline>
        </w:drawing>
      </w:r>
    </w:p>
    <w:p w14:paraId="6DBFA697" w14:textId="77777777" w:rsidR="00931C4D" w:rsidRDefault="00931C4D" w:rsidP="00931C4D">
      <w:pPr>
        <w:pStyle w:val="a7"/>
        <w:ind w:left="1280" w:firstLine="440"/>
        <w:jc w:val="center"/>
        <w:rPr>
          <w:ins w:id="344" w:author="Jianhua SHI" w:date="2020-08-10T12:29:00Z"/>
        </w:rPr>
      </w:pPr>
      <w:ins w:id="345" w:author="Jianhua SHI" w:date="2020-08-10T12:29:00Z">
        <w:r>
          <w:t>$$</w:t>
        </w:r>
      </w:ins>
    </w:p>
    <w:p w14:paraId="6C66DF05" w14:textId="77777777" w:rsidR="00931C4D" w:rsidRDefault="00931C4D" w:rsidP="00931C4D">
      <w:pPr>
        <w:pStyle w:val="a7"/>
        <w:ind w:left="1280" w:firstLine="440"/>
        <w:jc w:val="center"/>
        <w:rPr>
          <w:ins w:id="346" w:author="Jianhua SHI" w:date="2020-08-10T12:29:00Z"/>
        </w:rPr>
      </w:pPr>
      <w:ins w:id="347" w:author="Jianhua SHI" w:date="2020-08-10T12:29:00Z">
        <w:r>
          <w:t>P(w)=p_{\</w:t>
        </w:r>
        <w:proofErr w:type="spellStart"/>
        <w:r>
          <w:t>mathrm</w:t>
        </w:r>
        <w:proofErr w:type="spellEnd"/>
        <w:r>
          <w:t>{gen}} P_{\</w:t>
        </w:r>
        <w:proofErr w:type="spellStart"/>
        <w:r>
          <w:t>mathrm</w:t>
        </w:r>
        <w:proofErr w:type="spellEnd"/>
        <w:r>
          <w:t>{vocab}}(w)+\left(1-p_{\</w:t>
        </w:r>
        <w:proofErr w:type="spellStart"/>
        <w:r>
          <w:t>mathrm</w:t>
        </w:r>
        <w:proofErr w:type="spellEnd"/>
        <w:r>
          <w:t>{gen}}\right) \sum_{</w:t>
        </w:r>
        <w:proofErr w:type="spellStart"/>
        <w:r>
          <w:t>i</w:t>
        </w:r>
        <w:proofErr w:type="spellEnd"/>
        <w:r>
          <w:t>: w_{</w:t>
        </w:r>
        <w:proofErr w:type="spellStart"/>
        <w:r>
          <w:t>i</w:t>
        </w:r>
        <w:proofErr w:type="spellEnd"/>
        <w:r>
          <w:t>}=w} a_{</w:t>
        </w:r>
        <w:proofErr w:type="spellStart"/>
        <w:r>
          <w:t>i</w:t>
        </w:r>
        <w:proofErr w:type="spellEnd"/>
        <w:r>
          <w:t>}^{t}</w:t>
        </w:r>
      </w:ins>
    </w:p>
    <w:p w14:paraId="3B5E39DA" w14:textId="4186BFDF" w:rsidR="00D003B9" w:rsidRDefault="00931C4D" w:rsidP="00931C4D">
      <w:pPr>
        <w:pStyle w:val="a7"/>
        <w:ind w:left="1280" w:firstLineChars="0" w:firstLine="400"/>
        <w:jc w:val="center"/>
        <w:rPr>
          <w:rFonts w:hint="eastAsia"/>
        </w:rPr>
      </w:pPr>
      <w:ins w:id="348" w:author="Jianhua SHI" w:date="2020-08-10T12:29:00Z">
        <w:r>
          <w:t>$$</w:t>
        </w:r>
      </w:ins>
    </w:p>
    <w:p w14:paraId="606A6ED5" w14:textId="0BC20028" w:rsidR="00380609" w:rsidRPr="009A36C9" w:rsidRDefault="00380609" w:rsidP="002368EB">
      <w:pPr>
        <w:pStyle w:val="a7"/>
        <w:ind w:left="1280" w:firstLineChars="0" w:firstLine="400"/>
        <w:jc w:val="center"/>
        <w:rPr>
          <w:rFonts w:ascii="华文楷体" w:eastAsia="华文楷体" w:hAnsi="华文楷体"/>
          <w:sz w:val="20"/>
          <w:szCs w:val="20"/>
        </w:rPr>
      </w:pPr>
      <w:r w:rsidRPr="009A36C9">
        <w:rPr>
          <w:rFonts w:ascii="华文楷体" w:eastAsia="华文楷体" w:hAnsi="华文楷体" w:hint="eastAsia"/>
          <w:sz w:val="20"/>
          <w:szCs w:val="20"/>
        </w:rPr>
        <w:t>图</w:t>
      </w:r>
      <w:r w:rsidR="00063E19" w:rsidRPr="009A36C9">
        <w:rPr>
          <w:rFonts w:ascii="华文楷体" w:eastAsia="华文楷体" w:hAnsi="华文楷体"/>
          <w:sz w:val="20"/>
          <w:szCs w:val="20"/>
        </w:rPr>
        <w:t>1</w:t>
      </w:r>
      <w:r w:rsidR="00C067BB" w:rsidRPr="009A36C9">
        <w:rPr>
          <w:rFonts w:ascii="华文楷体" w:eastAsia="华文楷体" w:hAnsi="华文楷体"/>
          <w:sz w:val="20"/>
          <w:szCs w:val="20"/>
        </w:rPr>
        <w:t>5</w:t>
      </w:r>
      <w:r w:rsidRPr="009A36C9">
        <w:rPr>
          <w:rFonts w:ascii="华文楷体" w:eastAsia="华文楷体" w:hAnsi="华文楷体" w:hint="eastAsia"/>
          <w:sz w:val="20"/>
          <w:szCs w:val="20"/>
        </w:rPr>
        <w:t>：加入Copy</w:t>
      </w:r>
      <w:r w:rsidRPr="009A36C9">
        <w:rPr>
          <w:rFonts w:ascii="华文楷体" w:eastAsia="华文楷体" w:hAnsi="华文楷体"/>
          <w:sz w:val="20"/>
          <w:szCs w:val="20"/>
        </w:rPr>
        <w:t xml:space="preserve"> </w:t>
      </w:r>
      <w:r w:rsidRPr="009A36C9">
        <w:rPr>
          <w:rFonts w:ascii="华文楷体" w:eastAsia="华文楷体" w:hAnsi="华文楷体" w:hint="eastAsia"/>
          <w:sz w:val="20"/>
          <w:szCs w:val="20"/>
        </w:rPr>
        <w:t>Mechanism后的最终词分布</w:t>
      </w:r>
    </w:p>
    <w:p w14:paraId="58D1C049" w14:textId="77777777" w:rsidR="007B4ED6" w:rsidRDefault="007B4ED6" w:rsidP="007B4ED6">
      <w:pPr>
        <w:pStyle w:val="a7"/>
        <w:ind w:left="1280" w:firstLineChars="0" w:firstLine="400"/>
      </w:pPr>
    </w:p>
    <w:p w14:paraId="77ED81DF" w14:textId="423A65FD" w:rsidR="002368EB" w:rsidRDefault="00E02BF6" w:rsidP="00E02BF6">
      <w:pPr>
        <w:pStyle w:val="a7"/>
        <w:numPr>
          <w:ilvl w:val="0"/>
          <w:numId w:val="3"/>
        </w:numPr>
        <w:ind w:firstLineChars="0"/>
      </w:pPr>
      <w:r>
        <w:rPr>
          <w:rFonts w:hint="eastAsia"/>
        </w:rPr>
        <w:t>C</w:t>
      </w:r>
      <w:r>
        <w:t>overage Mechanism</w:t>
      </w:r>
    </w:p>
    <w:p w14:paraId="556762A7" w14:textId="7C8F5884" w:rsidR="00F21CC4" w:rsidRDefault="00F21CC4" w:rsidP="00F21CC4">
      <w:pPr>
        <w:ind w:left="800"/>
      </w:pPr>
    </w:p>
    <w:p w14:paraId="2243B764" w14:textId="3768CFB7" w:rsidR="00F21CC4" w:rsidRDefault="00F21CC4" w:rsidP="00F21CC4">
      <w:pPr>
        <w:ind w:left="800"/>
      </w:pPr>
      <w:r>
        <w:rPr>
          <w:rFonts w:hint="eastAsia"/>
        </w:rPr>
        <w:t>此模型通过惩罚重复生成的损失函数来学习避免重复生成的能力。具体步骤如下：</w:t>
      </w:r>
    </w:p>
    <w:p w14:paraId="4AF56E14" w14:textId="1AE05932" w:rsidR="00F21CC4" w:rsidRDefault="00F21CC4" w:rsidP="00F21CC4">
      <w:pPr>
        <w:ind w:left="800"/>
      </w:pPr>
    </w:p>
    <w:p w14:paraId="2BCA855E" w14:textId="67540EC4" w:rsidR="00D12985" w:rsidRDefault="00E50083" w:rsidP="00E50083">
      <w:pPr>
        <w:pStyle w:val="a7"/>
        <w:numPr>
          <w:ilvl w:val="2"/>
          <w:numId w:val="3"/>
        </w:numPr>
        <w:ind w:firstLineChars="0"/>
      </w:pPr>
      <w:r>
        <w:rPr>
          <w:rFonts w:hint="eastAsia"/>
        </w:rPr>
        <w:t>C</w:t>
      </w:r>
      <w:r>
        <w:t xml:space="preserve">overage Vector: </w:t>
      </w:r>
      <w:r>
        <w:rPr>
          <w:rFonts w:hint="eastAsia"/>
        </w:rPr>
        <w:t>其作用是使解码器在第</w:t>
      </w:r>
      <w:r>
        <w:rPr>
          <w:rFonts w:hint="eastAsia"/>
        </w:rPr>
        <w:t>t</w:t>
      </w:r>
      <w:r>
        <w:rPr>
          <w:rFonts w:hint="eastAsia"/>
        </w:rPr>
        <w:t>步解码时知晓前</w:t>
      </w:r>
      <w:r>
        <w:rPr>
          <w:rFonts w:hint="eastAsia"/>
        </w:rPr>
        <w:t>t-1</w:t>
      </w:r>
      <w:r>
        <w:rPr>
          <w:rFonts w:hint="eastAsia"/>
        </w:rPr>
        <w:t>步对某位置的总注意力，从而在第</w:t>
      </w:r>
      <w:r>
        <w:rPr>
          <w:rFonts w:hint="eastAsia"/>
        </w:rPr>
        <w:t>t</w:t>
      </w:r>
      <w:r>
        <w:rPr>
          <w:rFonts w:hint="eastAsia"/>
        </w:rPr>
        <w:t>步时避免对该位置过多注意，导致重复生成。</w:t>
      </w:r>
    </w:p>
    <w:p w14:paraId="1EC76F7D" w14:textId="77777777" w:rsidR="001533A3" w:rsidRDefault="001533A3" w:rsidP="001533A3">
      <w:pPr>
        <w:pStyle w:val="a7"/>
        <w:ind w:left="1700" w:firstLineChars="0" w:firstLine="0"/>
      </w:pPr>
    </w:p>
    <w:p w14:paraId="402CFBED" w14:textId="697BADFE" w:rsidR="00E50083" w:rsidRDefault="00E50083" w:rsidP="00E50083">
      <w:pPr>
        <w:pStyle w:val="a7"/>
        <w:ind w:left="1700" w:firstLineChars="0" w:firstLine="0"/>
        <w:jc w:val="center"/>
        <w:rPr>
          <w:ins w:id="349" w:author="Jianhua SHI" w:date="2020-08-10T12:29:00Z"/>
        </w:rPr>
      </w:pPr>
      <w:r w:rsidRPr="00E50083">
        <w:rPr>
          <w:noProof/>
        </w:rPr>
        <w:drawing>
          <wp:inline distT="0" distB="0" distL="0" distR="0" wp14:anchorId="1D22B878" wp14:editId="74E92B87">
            <wp:extent cx="2955588" cy="536580"/>
            <wp:effectExtent l="0" t="0" r="0" b="0"/>
            <wp:docPr id="3" name="圖片 4">
              <a:extLst xmlns:a="http://schemas.openxmlformats.org/drawingml/2006/main">
                <a:ext uri="{FF2B5EF4-FFF2-40B4-BE49-F238E27FC236}">
                  <a16:creationId xmlns:a16="http://schemas.microsoft.com/office/drawing/2014/main" id="{DFADE479-9346-4219-94C0-A2BF5F4822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a:extLst>
                        <a:ext uri="{FF2B5EF4-FFF2-40B4-BE49-F238E27FC236}">
                          <a16:creationId xmlns:a16="http://schemas.microsoft.com/office/drawing/2014/main" id="{DFADE479-9346-4219-94C0-A2BF5F4822BB}"/>
                        </a:ext>
                      </a:extLst>
                    </pic:cNvPr>
                    <pic:cNvPicPr>
                      <a:picLocks noChangeAspect="1"/>
                    </pic:cNvPicPr>
                  </pic:nvPicPr>
                  <pic:blipFill>
                    <a:blip r:embed="rId30"/>
                    <a:stretch>
                      <a:fillRect/>
                    </a:stretch>
                  </pic:blipFill>
                  <pic:spPr>
                    <a:xfrm>
                      <a:off x="0" y="0"/>
                      <a:ext cx="2955588" cy="536580"/>
                    </a:xfrm>
                    <a:prstGeom prst="rect">
                      <a:avLst/>
                    </a:prstGeom>
                  </pic:spPr>
                </pic:pic>
              </a:graphicData>
            </a:graphic>
          </wp:inline>
        </w:drawing>
      </w:r>
    </w:p>
    <w:p w14:paraId="4A2F1933" w14:textId="77777777" w:rsidR="00931C4D" w:rsidRDefault="00931C4D" w:rsidP="00931C4D">
      <w:pPr>
        <w:pStyle w:val="a7"/>
        <w:ind w:left="1700" w:firstLine="440"/>
        <w:jc w:val="center"/>
        <w:rPr>
          <w:ins w:id="350" w:author="Jianhua SHI" w:date="2020-08-10T12:29:00Z"/>
        </w:rPr>
      </w:pPr>
      <w:ins w:id="351" w:author="Jianhua SHI" w:date="2020-08-10T12:29:00Z">
        <w:r>
          <w:t>$$</w:t>
        </w:r>
      </w:ins>
    </w:p>
    <w:p w14:paraId="0BE69C10" w14:textId="77777777" w:rsidR="00931C4D" w:rsidRDefault="00931C4D" w:rsidP="00931C4D">
      <w:pPr>
        <w:pStyle w:val="a7"/>
        <w:ind w:left="1700" w:firstLine="440"/>
        <w:jc w:val="center"/>
        <w:rPr>
          <w:ins w:id="352" w:author="Jianhua SHI" w:date="2020-08-10T12:29:00Z"/>
        </w:rPr>
      </w:pPr>
      <w:ins w:id="353" w:author="Jianhua SHI" w:date="2020-08-10T12:29:00Z">
        <w:r>
          <w:t>c^{t}=\sum_{t^{\prime}=0}^{t-1} a^{t^{\prime}}</w:t>
        </w:r>
      </w:ins>
    </w:p>
    <w:p w14:paraId="48CEDD43" w14:textId="28FDBFD2" w:rsidR="00931C4D" w:rsidRDefault="00931C4D" w:rsidP="00931C4D">
      <w:pPr>
        <w:pStyle w:val="a7"/>
        <w:ind w:left="1700" w:firstLineChars="0" w:firstLine="0"/>
        <w:jc w:val="center"/>
        <w:rPr>
          <w:rFonts w:hint="eastAsia"/>
        </w:rPr>
      </w:pPr>
      <w:ins w:id="354" w:author="Jianhua SHI" w:date="2020-08-10T12:29:00Z">
        <w:r>
          <w:t>$$</w:t>
        </w:r>
      </w:ins>
    </w:p>
    <w:p w14:paraId="28EBE289" w14:textId="650F395F" w:rsidR="00831EC8" w:rsidRDefault="00831EC8" w:rsidP="00E50083">
      <w:pPr>
        <w:pStyle w:val="a7"/>
        <w:ind w:left="1700" w:firstLineChars="0" w:firstLine="0"/>
        <w:jc w:val="center"/>
        <w:rPr>
          <w:rFonts w:ascii="华文楷体" w:eastAsia="华文楷体" w:hAnsi="华文楷体"/>
          <w:sz w:val="20"/>
          <w:szCs w:val="20"/>
        </w:rPr>
      </w:pPr>
      <w:r w:rsidRPr="00307F3F">
        <w:rPr>
          <w:rFonts w:ascii="华文楷体" w:eastAsia="华文楷体" w:hAnsi="华文楷体" w:hint="eastAsia"/>
          <w:sz w:val="20"/>
          <w:szCs w:val="20"/>
        </w:rPr>
        <w:t>图</w:t>
      </w:r>
      <w:r w:rsidR="00C067BB" w:rsidRPr="00307F3F">
        <w:rPr>
          <w:rFonts w:ascii="华文楷体" w:eastAsia="华文楷体" w:hAnsi="华文楷体"/>
          <w:sz w:val="20"/>
          <w:szCs w:val="20"/>
        </w:rPr>
        <w:t>16</w:t>
      </w:r>
      <w:r w:rsidRPr="00307F3F">
        <w:rPr>
          <w:rFonts w:ascii="华文楷体" w:eastAsia="华文楷体" w:hAnsi="华文楷体" w:hint="eastAsia"/>
          <w:sz w:val="20"/>
          <w:szCs w:val="20"/>
        </w:rPr>
        <w:t>：Coverage</w:t>
      </w:r>
      <w:r w:rsidRPr="00307F3F">
        <w:rPr>
          <w:rFonts w:ascii="华文楷体" w:eastAsia="华文楷体" w:hAnsi="华文楷体"/>
          <w:sz w:val="20"/>
          <w:szCs w:val="20"/>
        </w:rPr>
        <w:t xml:space="preserve"> Vector</w:t>
      </w:r>
      <w:r w:rsidRPr="00307F3F">
        <w:rPr>
          <w:rFonts w:ascii="华文楷体" w:eastAsia="华文楷体" w:hAnsi="华文楷体" w:hint="eastAsia"/>
          <w:sz w:val="20"/>
          <w:szCs w:val="20"/>
        </w:rPr>
        <w:t>公式</w:t>
      </w:r>
    </w:p>
    <w:p w14:paraId="1418E0A2" w14:textId="77777777" w:rsidR="00307F3F" w:rsidRPr="00307F3F" w:rsidRDefault="00307F3F" w:rsidP="00E50083">
      <w:pPr>
        <w:pStyle w:val="a7"/>
        <w:ind w:left="1700" w:firstLineChars="0" w:firstLine="0"/>
        <w:jc w:val="center"/>
        <w:rPr>
          <w:rFonts w:ascii="华文楷体" w:eastAsia="华文楷体" w:hAnsi="华文楷体"/>
          <w:sz w:val="20"/>
          <w:szCs w:val="20"/>
        </w:rPr>
      </w:pPr>
    </w:p>
    <w:p w14:paraId="5B1D7315" w14:textId="29B4A2FF" w:rsidR="00E50083" w:rsidRDefault="00E50083" w:rsidP="00E50083">
      <w:pPr>
        <w:pStyle w:val="a7"/>
        <w:ind w:left="1700" w:firstLineChars="0" w:firstLine="0"/>
        <w:jc w:val="center"/>
        <w:rPr>
          <w:ins w:id="355" w:author="Jianhua SHI" w:date="2020-08-10T12:30:00Z"/>
        </w:rPr>
      </w:pPr>
      <w:r w:rsidRPr="00E50083">
        <w:rPr>
          <w:noProof/>
        </w:rPr>
        <w:drawing>
          <wp:inline distT="0" distB="0" distL="0" distR="0" wp14:anchorId="6F0D7211" wp14:editId="71DDD7F4">
            <wp:extent cx="4133342" cy="536580"/>
            <wp:effectExtent l="0" t="0" r="635" b="0"/>
            <wp:docPr id="6" name="圖片 5">
              <a:extLst xmlns:a="http://schemas.openxmlformats.org/drawingml/2006/main">
                <a:ext uri="{FF2B5EF4-FFF2-40B4-BE49-F238E27FC236}">
                  <a16:creationId xmlns:a16="http://schemas.microsoft.com/office/drawing/2014/main" id="{158758B0-C9EA-4199-BF74-78093B7836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a:extLst>
                        <a:ext uri="{FF2B5EF4-FFF2-40B4-BE49-F238E27FC236}">
                          <a16:creationId xmlns:a16="http://schemas.microsoft.com/office/drawing/2014/main" id="{158758B0-C9EA-4199-BF74-78093B7836B1}"/>
                        </a:ext>
                      </a:extLst>
                    </pic:cNvPr>
                    <pic:cNvPicPr>
                      <a:picLocks noChangeAspect="1"/>
                    </pic:cNvPicPr>
                  </pic:nvPicPr>
                  <pic:blipFill>
                    <a:blip r:embed="rId31"/>
                    <a:stretch>
                      <a:fillRect/>
                    </a:stretch>
                  </pic:blipFill>
                  <pic:spPr>
                    <a:xfrm>
                      <a:off x="0" y="0"/>
                      <a:ext cx="4133342" cy="536580"/>
                    </a:xfrm>
                    <a:prstGeom prst="rect">
                      <a:avLst/>
                    </a:prstGeom>
                  </pic:spPr>
                </pic:pic>
              </a:graphicData>
            </a:graphic>
          </wp:inline>
        </w:drawing>
      </w:r>
    </w:p>
    <w:p w14:paraId="1E2AE318" w14:textId="77777777" w:rsidR="00931C4D" w:rsidRDefault="00931C4D" w:rsidP="00931C4D">
      <w:pPr>
        <w:pStyle w:val="a7"/>
        <w:ind w:left="1700" w:firstLine="440"/>
        <w:jc w:val="center"/>
        <w:rPr>
          <w:ins w:id="356" w:author="Jianhua SHI" w:date="2020-08-10T12:30:00Z"/>
        </w:rPr>
      </w:pPr>
      <w:ins w:id="357" w:author="Jianhua SHI" w:date="2020-08-10T12:30:00Z">
        <w:r>
          <w:t>$$</w:t>
        </w:r>
      </w:ins>
    </w:p>
    <w:p w14:paraId="6E56C0B8" w14:textId="77777777" w:rsidR="00931C4D" w:rsidRDefault="00931C4D" w:rsidP="00931C4D">
      <w:pPr>
        <w:pStyle w:val="a7"/>
        <w:ind w:left="1700" w:firstLine="440"/>
        <w:jc w:val="center"/>
        <w:rPr>
          <w:ins w:id="358" w:author="Jianhua SHI" w:date="2020-08-10T12:30:00Z"/>
        </w:rPr>
      </w:pPr>
      <w:ins w:id="359" w:author="Jianhua SHI" w:date="2020-08-10T12:30:00Z">
        <w:r>
          <w:t>e_{</w:t>
        </w:r>
        <w:proofErr w:type="spellStart"/>
        <w:r>
          <w:t>i</w:t>
        </w:r>
        <w:proofErr w:type="spellEnd"/>
        <w:r>
          <w:t>}^{t}=v^{T} \tanh \left(W_{h} h_{</w:t>
        </w:r>
        <w:proofErr w:type="spellStart"/>
        <w:r>
          <w:t>i</w:t>
        </w:r>
        <w:proofErr w:type="spellEnd"/>
        <w:r>
          <w:t>}+W_{s} s_{t}+w_{c} c_{</w:t>
        </w:r>
        <w:proofErr w:type="spellStart"/>
        <w:r>
          <w:t>i</w:t>
        </w:r>
        <w:proofErr w:type="spellEnd"/>
        <w:r>
          <w:t>}^{t}+b_{\text {attn }}\right)</w:t>
        </w:r>
      </w:ins>
    </w:p>
    <w:p w14:paraId="11DDE3F6" w14:textId="112C4B1B" w:rsidR="00931C4D" w:rsidRDefault="00931C4D" w:rsidP="00931C4D">
      <w:pPr>
        <w:pStyle w:val="a7"/>
        <w:ind w:left="1700" w:firstLineChars="0" w:firstLine="0"/>
        <w:jc w:val="center"/>
        <w:rPr>
          <w:rFonts w:hint="eastAsia"/>
        </w:rPr>
      </w:pPr>
      <w:ins w:id="360" w:author="Jianhua SHI" w:date="2020-08-10T12:30:00Z">
        <w:r>
          <w:t>$$</w:t>
        </w:r>
      </w:ins>
    </w:p>
    <w:p w14:paraId="774F23A3" w14:textId="5AA61E68" w:rsidR="00831EC8" w:rsidRPr="00307F3F" w:rsidRDefault="00831EC8" w:rsidP="00E50083">
      <w:pPr>
        <w:pStyle w:val="a7"/>
        <w:ind w:left="1700" w:firstLineChars="0" w:firstLine="0"/>
        <w:jc w:val="center"/>
        <w:rPr>
          <w:rFonts w:ascii="华文楷体" w:eastAsia="华文楷体" w:hAnsi="华文楷体"/>
          <w:sz w:val="20"/>
          <w:szCs w:val="20"/>
        </w:rPr>
      </w:pPr>
      <w:r w:rsidRPr="00307F3F">
        <w:rPr>
          <w:rFonts w:ascii="华文楷体" w:eastAsia="华文楷体" w:hAnsi="华文楷体" w:hint="eastAsia"/>
          <w:sz w:val="20"/>
          <w:szCs w:val="20"/>
        </w:rPr>
        <w:t>图</w:t>
      </w:r>
      <w:r w:rsidR="00063E19" w:rsidRPr="00307F3F">
        <w:rPr>
          <w:rFonts w:ascii="华文楷体" w:eastAsia="华文楷体" w:hAnsi="华文楷体"/>
          <w:sz w:val="20"/>
          <w:szCs w:val="20"/>
        </w:rPr>
        <w:t>1</w:t>
      </w:r>
      <w:r w:rsidR="00C067BB" w:rsidRPr="00307F3F">
        <w:rPr>
          <w:rFonts w:ascii="华文楷体" w:eastAsia="华文楷体" w:hAnsi="华文楷体"/>
          <w:sz w:val="20"/>
          <w:szCs w:val="20"/>
        </w:rPr>
        <w:t>7</w:t>
      </w:r>
      <w:r w:rsidRPr="00307F3F">
        <w:rPr>
          <w:rFonts w:ascii="华文楷体" w:eastAsia="华文楷体" w:hAnsi="华文楷体" w:hint="eastAsia"/>
          <w:sz w:val="20"/>
          <w:szCs w:val="20"/>
        </w:rPr>
        <w:t>：Coverage</w:t>
      </w:r>
      <w:r w:rsidRPr="00307F3F">
        <w:rPr>
          <w:rFonts w:ascii="华文楷体" w:eastAsia="华文楷体" w:hAnsi="华文楷体"/>
          <w:sz w:val="20"/>
          <w:szCs w:val="20"/>
        </w:rPr>
        <w:t xml:space="preserve"> </w:t>
      </w:r>
      <w:r w:rsidRPr="00307F3F">
        <w:rPr>
          <w:rFonts w:ascii="华文楷体" w:eastAsia="华文楷体" w:hAnsi="华文楷体" w:hint="eastAsia"/>
          <w:sz w:val="20"/>
          <w:szCs w:val="20"/>
        </w:rPr>
        <w:t>Vector加入到 Attention机制</w:t>
      </w:r>
    </w:p>
    <w:p w14:paraId="31E96535" w14:textId="77777777" w:rsidR="00307F3F" w:rsidRDefault="00307F3F" w:rsidP="00E50083">
      <w:pPr>
        <w:pStyle w:val="a7"/>
        <w:ind w:left="1700" w:firstLineChars="0" w:firstLine="0"/>
        <w:jc w:val="center"/>
      </w:pPr>
    </w:p>
    <w:p w14:paraId="5F9A09DA" w14:textId="42D38057" w:rsidR="00E50083" w:rsidRDefault="00E50083" w:rsidP="00E50083">
      <w:pPr>
        <w:pStyle w:val="a7"/>
        <w:numPr>
          <w:ilvl w:val="2"/>
          <w:numId w:val="3"/>
        </w:numPr>
        <w:ind w:firstLineChars="0"/>
      </w:pPr>
      <w:r>
        <w:rPr>
          <w:rFonts w:hint="eastAsia"/>
        </w:rPr>
        <w:t>Coverage</w:t>
      </w:r>
      <w:r>
        <w:t xml:space="preserve"> </w:t>
      </w:r>
      <w:r>
        <w:rPr>
          <w:rFonts w:hint="eastAsia"/>
        </w:rPr>
        <w:t>L</w:t>
      </w:r>
      <w:r>
        <w:t xml:space="preserve">oss: </w:t>
      </w:r>
      <w:r>
        <w:rPr>
          <w:rFonts w:hint="eastAsia"/>
        </w:rPr>
        <w:t>如果只添加</w:t>
      </w:r>
      <w:r>
        <w:rPr>
          <w:rFonts w:hint="eastAsia"/>
        </w:rPr>
        <w:t>Coverage</w:t>
      </w:r>
      <w:r>
        <w:t xml:space="preserve"> </w:t>
      </w:r>
      <w:r>
        <w:rPr>
          <w:rFonts w:hint="eastAsia"/>
        </w:rPr>
        <w:t>Vector</w:t>
      </w:r>
      <w:r>
        <w:rPr>
          <w:rFonts w:hint="eastAsia"/>
        </w:rPr>
        <w:t>并不能快速学习到避免重复生成的能力，于是便在损失函数中添加了</w:t>
      </w:r>
      <w:r>
        <w:rPr>
          <w:rFonts w:hint="eastAsia"/>
        </w:rPr>
        <w:t>Coverage</w:t>
      </w:r>
      <w:r>
        <w:t xml:space="preserve"> Loss</w:t>
      </w:r>
      <w:r>
        <w:rPr>
          <w:rFonts w:hint="eastAsia"/>
        </w:rPr>
        <w:t>，以</w:t>
      </w:r>
      <w:r w:rsidR="00B019BF">
        <w:rPr>
          <w:rFonts w:hint="eastAsia"/>
        </w:rPr>
        <w:t>强迫模型避免重复生成。公式如下：</w:t>
      </w:r>
    </w:p>
    <w:p w14:paraId="46EF59C7" w14:textId="311DE5D3" w:rsidR="001533A3" w:rsidRDefault="001533A3" w:rsidP="001533A3">
      <w:pPr>
        <w:pStyle w:val="a7"/>
        <w:ind w:left="1700" w:firstLineChars="0" w:firstLine="0"/>
      </w:pPr>
    </w:p>
    <w:p w14:paraId="4AB507E2" w14:textId="6B4A12D0" w:rsidR="00792909" w:rsidRDefault="00792909" w:rsidP="001533A3">
      <w:pPr>
        <w:pStyle w:val="a7"/>
        <w:ind w:left="1700" w:firstLineChars="0" w:firstLine="0"/>
        <w:jc w:val="center"/>
        <w:rPr>
          <w:ins w:id="361" w:author="Jianhua SHI" w:date="2020-08-10T12:30:00Z"/>
        </w:rPr>
      </w:pPr>
      <w:r w:rsidRPr="00792909">
        <w:rPr>
          <w:noProof/>
        </w:rPr>
        <w:drawing>
          <wp:inline distT="0" distB="0" distL="0" distR="0" wp14:anchorId="060C6F15" wp14:editId="753FC4D1">
            <wp:extent cx="3606800" cy="549438"/>
            <wp:effectExtent l="0" t="0" r="0" b="3175"/>
            <wp:docPr id="4" name="圖片 6">
              <a:extLst xmlns:a="http://schemas.openxmlformats.org/drawingml/2006/main">
                <a:ext uri="{FF2B5EF4-FFF2-40B4-BE49-F238E27FC236}">
                  <a16:creationId xmlns:a16="http://schemas.microsoft.com/office/drawing/2014/main" id="{D2B3E327-FD32-433D-A932-C76ECF688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D2B3E327-FD32-433D-A932-C76ECF688587}"/>
                        </a:ext>
                      </a:extLst>
                    </pic:cNvPr>
                    <pic:cNvPicPr>
                      <a:picLocks noChangeAspect="1"/>
                    </pic:cNvPicPr>
                  </pic:nvPicPr>
                  <pic:blipFill>
                    <a:blip r:embed="rId32"/>
                    <a:stretch>
                      <a:fillRect/>
                    </a:stretch>
                  </pic:blipFill>
                  <pic:spPr>
                    <a:xfrm>
                      <a:off x="0" y="0"/>
                      <a:ext cx="3663081" cy="558012"/>
                    </a:xfrm>
                    <a:prstGeom prst="rect">
                      <a:avLst/>
                    </a:prstGeom>
                  </pic:spPr>
                </pic:pic>
              </a:graphicData>
            </a:graphic>
          </wp:inline>
        </w:drawing>
      </w:r>
    </w:p>
    <w:p w14:paraId="48CAD7B2" w14:textId="77777777" w:rsidR="00931C4D" w:rsidRDefault="00931C4D" w:rsidP="00931C4D">
      <w:pPr>
        <w:pStyle w:val="a7"/>
        <w:ind w:left="1700" w:firstLine="440"/>
        <w:jc w:val="center"/>
        <w:rPr>
          <w:ins w:id="362" w:author="Jianhua SHI" w:date="2020-08-10T12:30:00Z"/>
        </w:rPr>
      </w:pPr>
      <w:ins w:id="363" w:author="Jianhua SHI" w:date="2020-08-10T12:30:00Z">
        <w:r>
          <w:t>$$</w:t>
        </w:r>
      </w:ins>
    </w:p>
    <w:p w14:paraId="28C1A553" w14:textId="77777777" w:rsidR="00931C4D" w:rsidRDefault="00931C4D" w:rsidP="00931C4D">
      <w:pPr>
        <w:pStyle w:val="a7"/>
        <w:ind w:left="1700" w:firstLine="440"/>
        <w:jc w:val="center"/>
        <w:rPr>
          <w:ins w:id="364" w:author="Jianhua SHI" w:date="2020-08-10T12:30:00Z"/>
        </w:rPr>
      </w:pPr>
      <w:ins w:id="365" w:author="Jianhua SHI" w:date="2020-08-10T12:30:00Z">
        <w:r>
          <w:t>\</w:t>
        </w:r>
        <w:proofErr w:type="spellStart"/>
        <w:r>
          <w:t>operatorname</w:t>
        </w:r>
        <w:proofErr w:type="spellEnd"/>
        <w:r>
          <w:t>{</w:t>
        </w:r>
        <w:proofErr w:type="spellStart"/>
        <w:r>
          <w:t>covloss</w:t>
        </w:r>
        <w:proofErr w:type="spellEnd"/>
        <w:r>
          <w:t>}_{t}=\sum_{</w:t>
        </w:r>
        <w:proofErr w:type="spellStart"/>
        <w:r>
          <w:t>i</w:t>
        </w:r>
        <w:proofErr w:type="spellEnd"/>
        <w:r>
          <w:t>} \min \left(a_{</w:t>
        </w:r>
        <w:proofErr w:type="spellStart"/>
        <w:r>
          <w:t>i</w:t>
        </w:r>
        <w:proofErr w:type="spellEnd"/>
        <w:r>
          <w:t xml:space="preserve">}^{t}, </w:t>
        </w:r>
        <w:r>
          <w:lastRenderedPageBreak/>
          <w:t>c_{</w:t>
        </w:r>
        <w:proofErr w:type="spellStart"/>
        <w:r>
          <w:t>i</w:t>
        </w:r>
        <w:proofErr w:type="spellEnd"/>
        <w:r>
          <w:t>}^{t}\right)</w:t>
        </w:r>
      </w:ins>
    </w:p>
    <w:p w14:paraId="13C0A4C2" w14:textId="27F03CF1" w:rsidR="00931C4D" w:rsidRDefault="00931C4D" w:rsidP="00931C4D">
      <w:pPr>
        <w:pStyle w:val="a7"/>
        <w:ind w:left="1700" w:firstLineChars="0" w:firstLine="0"/>
        <w:jc w:val="center"/>
        <w:rPr>
          <w:rFonts w:hint="eastAsia"/>
        </w:rPr>
      </w:pPr>
      <w:ins w:id="366" w:author="Jianhua SHI" w:date="2020-08-10T12:30:00Z">
        <w:r>
          <w:t>$$</w:t>
        </w:r>
      </w:ins>
    </w:p>
    <w:p w14:paraId="504E065C" w14:textId="465EB095" w:rsidR="00792909" w:rsidRDefault="00792909" w:rsidP="001533A3">
      <w:pPr>
        <w:pStyle w:val="a7"/>
        <w:ind w:left="1700" w:firstLineChars="0" w:firstLine="0"/>
        <w:jc w:val="center"/>
        <w:rPr>
          <w:ins w:id="367" w:author="Jianhua SHI" w:date="2020-08-10T12:30:00Z"/>
        </w:rPr>
      </w:pPr>
      <w:r w:rsidRPr="00792909">
        <w:rPr>
          <w:noProof/>
        </w:rPr>
        <w:drawing>
          <wp:inline distT="0" distB="0" distL="0" distR="0" wp14:anchorId="5A23EB46" wp14:editId="611AD20C">
            <wp:extent cx="4140200" cy="519691"/>
            <wp:effectExtent l="0" t="0" r="0" b="0"/>
            <wp:docPr id="8" name="圖片 7">
              <a:extLst xmlns:a="http://schemas.openxmlformats.org/drawingml/2006/main">
                <a:ext uri="{FF2B5EF4-FFF2-40B4-BE49-F238E27FC236}">
                  <a16:creationId xmlns:a16="http://schemas.microsoft.com/office/drawing/2014/main" id="{593ED340-1321-4882-91F9-DAB5D4BE17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a:extLst>
                        <a:ext uri="{FF2B5EF4-FFF2-40B4-BE49-F238E27FC236}">
                          <a16:creationId xmlns:a16="http://schemas.microsoft.com/office/drawing/2014/main" id="{593ED340-1321-4882-91F9-DAB5D4BE1744}"/>
                        </a:ext>
                      </a:extLst>
                    </pic:cNvPr>
                    <pic:cNvPicPr>
                      <a:picLocks noChangeAspect="1"/>
                    </pic:cNvPicPr>
                  </pic:nvPicPr>
                  <pic:blipFill>
                    <a:blip r:embed="rId33"/>
                    <a:stretch>
                      <a:fillRect/>
                    </a:stretch>
                  </pic:blipFill>
                  <pic:spPr>
                    <a:xfrm>
                      <a:off x="0" y="0"/>
                      <a:ext cx="4239451" cy="532149"/>
                    </a:xfrm>
                    <a:prstGeom prst="rect">
                      <a:avLst/>
                    </a:prstGeom>
                  </pic:spPr>
                </pic:pic>
              </a:graphicData>
            </a:graphic>
          </wp:inline>
        </w:drawing>
      </w:r>
    </w:p>
    <w:p w14:paraId="0F70F63F" w14:textId="77777777" w:rsidR="00931C4D" w:rsidRDefault="00931C4D" w:rsidP="00931C4D">
      <w:pPr>
        <w:pStyle w:val="a7"/>
        <w:ind w:left="1700" w:firstLine="440"/>
        <w:jc w:val="center"/>
        <w:rPr>
          <w:ins w:id="368" w:author="Jianhua SHI" w:date="2020-08-10T12:30:00Z"/>
        </w:rPr>
      </w:pPr>
      <w:ins w:id="369" w:author="Jianhua SHI" w:date="2020-08-10T12:30:00Z">
        <w:r>
          <w:t>$$</w:t>
        </w:r>
      </w:ins>
    </w:p>
    <w:p w14:paraId="7BA384E8" w14:textId="77777777" w:rsidR="00931C4D" w:rsidRDefault="00931C4D" w:rsidP="00931C4D">
      <w:pPr>
        <w:pStyle w:val="a7"/>
        <w:ind w:left="1700" w:firstLine="440"/>
        <w:jc w:val="center"/>
        <w:rPr>
          <w:ins w:id="370" w:author="Jianhua SHI" w:date="2020-08-10T12:30:00Z"/>
        </w:rPr>
      </w:pPr>
      <w:ins w:id="371" w:author="Jianhua SHI" w:date="2020-08-10T12:30:00Z">
        <w:r>
          <w:t>\</w:t>
        </w:r>
        <w:proofErr w:type="spellStart"/>
        <w:r>
          <w:t>operatorname</w:t>
        </w:r>
        <w:proofErr w:type="spellEnd"/>
        <w:r>
          <w:t>{loss}_{t}=-\log P\left(w_{t}^{*}\right)+\lambda \sum_{</w:t>
        </w:r>
        <w:proofErr w:type="spellStart"/>
        <w:r>
          <w:t>i</w:t>
        </w:r>
        <w:proofErr w:type="spellEnd"/>
        <w:r>
          <w:t>} \min \left(a_{</w:t>
        </w:r>
        <w:proofErr w:type="spellStart"/>
        <w:r>
          <w:t>i</w:t>
        </w:r>
        <w:proofErr w:type="spellEnd"/>
        <w:r>
          <w:t>}^{t}, c_{</w:t>
        </w:r>
        <w:proofErr w:type="spellStart"/>
        <w:r>
          <w:t>i</w:t>
        </w:r>
        <w:proofErr w:type="spellEnd"/>
        <w:r>
          <w:t>}^{t}\right)</w:t>
        </w:r>
      </w:ins>
    </w:p>
    <w:p w14:paraId="39A92576" w14:textId="4B2EB70F" w:rsidR="00931C4D" w:rsidRDefault="00931C4D" w:rsidP="00931C4D">
      <w:pPr>
        <w:pStyle w:val="a7"/>
        <w:ind w:left="1700" w:firstLineChars="0" w:firstLine="0"/>
        <w:jc w:val="center"/>
        <w:rPr>
          <w:rFonts w:hint="eastAsia"/>
        </w:rPr>
      </w:pPr>
      <w:ins w:id="372" w:author="Jianhua SHI" w:date="2020-08-10T12:30:00Z">
        <w:r>
          <w:t>$$</w:t>
        </w:r>
      </w:ins>
    </w:p>
    <w:p w14:paraId="261305D5" w14:textId="4039A9DB" w:rsidR="001533A3" w:rsidRPr="00A60B41" w:rsidRDefault="001533A3" w:rsidP="001533A3">
      <w:pPr>
        <w:pStyle w:val="a7"/>
        <w:ind w:left="1700" w:firstLineChars="0" w:firstLine="0"/>
        <w:jc w:val="center"/>
        <w:rPr>
          <w:rFonts w:ascii="华文楷体" w:eastAsia="华文楷体" w:hAnsi="华文楷体"/>
          <w:sz w:val="20"/>
          <w:szCs w:val="20"/>
        </w:rPr>
      </w:pPr>
      <w:r w:rsidRPr="00A60B41">
        <w:rPr>
          <w:rFonts w:ascii="华文楷体" w:eastAsia="华文楷体" w:hAnsi="华文楷体" w:hint="eastAsia"/>
          <w:sz w:val="20"/>
          <w:szCs w:val="20"/>
        </w:rPr>
        <w:t>图</w:t>
      </w:r>
      <w:r w:rsidR="00063E19" w:rsidRPr="00A60B41">
        <w:rPr>
          <w:rFonts w:ascii="华文楷体" w:eastAsia="华文楷体" w:hAnsi="华文楷体"/>
          <w:sz w:val="20"/>
          <w:szCs w:val="20"/>
        </w:rPr>
        <w:t>1</w:t>
      </w:r>
      <w:r w:rsidR="00C067BB" w:rsidRPr="00A60B41">
        <w:rPr>
          <w:rFonts w:ascii="华文楷体" w:eastAsia="华文楷体" w:hAnsi="华文楷体"/>
          <w:sz w:val="20"/>
          <w:szCs w:val="20"/>
        </w:rPr>
        <w:t>8</w:t>
      </w:r>
      <w:r w:rsidRPr="00A60B41">
        <w:rPr>
          <w:rFonts w:ascii="华文楷体" w:eastAsia="华文楷体" w:hAnsi="华文楷体" w:hint="eastAsia"/>
          <w:sz w:val="20"/>
          <w:szCs w:val="20"/>
        </w:rPr>
        <w:t>：加入Coverage</w:t>
      </w:r>
      <w:r w:rsidRPr="00A60B41">
        <w:rPr>
          <w:rFonts w:ascii="华文楷体" w:eastAsia="华文楷体" w:hAnsi="华文楷体"/>
          <w:sz w:val="20"/>
          <w:szCs w:val="20"/>
        </w:rPr>
        <w:t xml:space="preserve"> </w:t>
      </w:r>
      <w:r w:rsidRPr="00A60B41">
        <w:rPr>
          <w:rFonts w:ascii="华文楷体" w:eastAsia="华文楷体" w:hAnsi="华文楷体" w:hint="eastAsia"/>
          <w:sz w:val="20"/>
          <w:szCs w:val="20"/>
        </w:rPr>
        <w:t>Loss</w:t>
      </w:r>
    </w:p>
    <w:p w14:paraId="1F02F592" w14:textId="5BAA4FF7" w:rsidR="00684C32" w:rsidRDefault="00684C32" w:rsidP="00684C32"/>
    <w:p w14:paraId="2FCAA759" w14:textId="70024E75" w:rsidR="00684C32" w:rsidRDefault="0040737F" w:rsidP="00684C32">
      <w:pPr>
        <w:pStyle w:val="a7"/>
        <w:numPr>
          <w:ilvl w:val="0"/>
          <w:numId w:val="3"/>
        </w:numPr>
        <w:ind w:firstLineChars="0"/>
      </w:pPr>
      <w:r>
        <w:rPr>
          <w:rFonts w:hint="eastAsia"/>
        </w:rPr>
        <w:t>模型结构图</w:t>
      </w:r>
    </w:p>
    <w:p w14:paraId="5F88BF19" w14:textId="4247F494" w:rsidR="003F26E6" w:rsidRDefault="003F26E6" w:rsidP="003F26E6">
      <w:pPr>
        <w:ind w:left="440"/>
      </w:pPr>
    </w:p>
    <w:p w14:paraId="5D7EAFB9" w14:textId="04232D1E" w:rsidR="003F26E6" w:rsidRDefault="003F26E6" w:rsidP="003F26E6">
      <w:r w:rsidRPr="00535313">
        <w:rPr>
          <w:noProof/>
        </w:rPr>
        <w:drawing>
          <wp:inline distT="0" distB="0" distL="0" distR="0" wp14:anchorId="54868348" wp14:editId="1464DC39">
            <wp:extent cx="5274310" cy="2998470"/>
            <wp:effectExtent l="0" t="0" r="2540" b="0"/>
            <wp:docPr id="10" name="內容版面配置區 4">
              <a:extLst xmlns:a="http://schemas.openxmlformats.org/drawingml/2006/main">
                <a:ext uri="{FF2B5EF4-FFF2-40B4-BE49-F238E27FC236}">
                  <a16:creationId xmlns:a16="http://schemas.microsoft.com/office/drawing/2014/main" id="{D307992C-E074-4CB0-9425-F5F9C9F2035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內容版面配置區 4">
                      <a:extLst>
                        <a:ext uri="{FF2B5EF4-FFF2-40B4-BE49-F238E27FC236}">
                          <a16:creationId xmlns:a16="http://schemas.microsoft.com/office/drawing/2014/main" id="{D307992C-E074-4CB0-9425-F5F9C9F20358}"/>
                        </a:ext>
                      </a:extLst>
                    </pic:cNvPr>
                    <pic:cNvPicPr>
                      <a:picLocks noGrp="1" noChangeAspect="1"/>
                    </pic:cNvPicPr>
                  </pic:nvPicPr>
                  <pic:blipFill>
                    <a:blip r:embed="rId34"/>
                    <a:stretch>
                      <a:fillRect/>
                    </a:stretch>
                  </pic:blipFill>
                  <pic:spPr>
                    <a:xfrm>
                      <a:off x="0" y="0"/>
                      <a:ext cx="5274310" cy="2998470"/>
                    </a:xfrm>
                    <a:prstGeom prst="rect">
                      <a:avLst/>
                    </a:prstGeom>
                  </pic:spPr>
                </pic:pic>
              </a:graphicData>
            </a:graphic>
          </wp:inline>
        </w:drawing>
      </w:r>
    </w:p>
    <w:p w14:paraId="7728E73D" w14:textId="5836E9B1" w:rsidR="00F67B80" w:rsidRPr="00BB3D66" w:rsidRDefault="00F67B80" w:rsidP="00F67B80">
      <w:pPr>
        <w:pStyle w:val="a7"/>
        <w:ind w:left="800" w:firstLineChars="0" w:firstLine="0"/>
        <w:jc w:val="center"/>
        <w:rPr>
          <w:rFonts w:ascii="华文楷体" w:eastAsia="华文楷体" w:hAnsi="华文楷体"/>
          <w:sz w:val="20"/>
          <w:szCs w:val="20"/>
        </w:rPr>
      </w:pPr>
      <w:r w:rsidRPr="00BB3D66">
        <w:rPr>
          <w:rFonts w:ascii="华文楷体" w:eastAsia="华文楷体" w:hAnsi="华文楷体" w:hint="eastAsia"/>
          <w:sz w:val="20"/>
          <w:szCs w:val="20"/>
        </w:rPr>
        <w:t>图</w:t>
      </w:r>
      <w:r w:rsidR="00063E19" w:rsidRPr="00BB3D66">
        <w:rPr>
          <w:rFonts w:ascii="华文楷体" w:eastAsia="华文楷体" w:hAnsi="华文楷体"/>
          <w:sz w:val="20"/>
          <w:szCs w:val="20"/>
        </w:rPr>
        <w:t>1</w:t>
      </w:r>
      <w:r w:rsidR="00C067BB" w:rsidRPr="00BB3D66">
        <w:rPr>
          <w:rFonts w:ascii="华文楷体" w:eastAsia="华文楷体" w:hAnsi="华文楷体"/>
          <w:sz w:val="20"/>
          <w:szCs w:val="20"/>
        </w:rPr>
        <w:t>9</w:t>
      </w:r>
      <w:r w:rsidRPr="00BB3D66">
        <w:rPr>
          <w:rFonts w:ascii="华文楷体" w:eastAsia="华文楷体" w:hAnsi="华文楷体" w:hint="eastAsia"/>
          <w:sz w:val="20"/>
          <w:szCs w:val="20"/>
        </w:rPr>
        <w:t>：Pointer-Generator</w:t>
      </w:r>
      <w:r w:rsidRPr="00BB3D66">
        <w:rPr>
          <w:rFonts w:ascii="华文楷体" w:eastAsia="华文楷体" w:hAnsi="华文楷体"/>
          <w:sz w:val="20"/>
          <w:szCs w:val="20"/>
        </w:rPr>
        <w:t xml:space="preserve"> </w:t>
      </w:r>
      <w:r w:rsidRPr="00BB3D66">
        <w:rPr>
          <w:rFonts w:ascii="华文楷体" w:eastAsia="华文楷体" w:hAnsi="华文楷体" w:hint="eastAsia"/>
          <w:sz w:val="20"/>
          <w:szCs w:val="20"/>
        </w:rPr>
        <w:t>Network模型结构</w:t>
      </w:r>
    </w:p>
    <w:p w14:paraId="4B9EC9FF" w14:textId="4FE1DD4B" w:rsidR="009206CD" w:rsidRDefault="009206CD" w:rsidP="00C70CC8"/>
    <w:p w14:paraId="3BD5D51C" w14:textId="7E3B7606" w:rsidR="00615856" w:rsidRDefault="00615856" w:rsidP="00615856">
      <w:pPr>
        <w:pStyle w:val="a7"/>
        <w:numPr>
          <w:ilvl w:val="0"/>
          <w:numId w:val="3"/>
        </w:numPr>
        <w:ind w:firstLineChars="0"/>
      </w:pPr>
      <w:r>
        <w:rPr>
          <w:rFonts w:hint="eastAsia"/>
        </w:rPr>
        <w:t>实验结果</w:t>
      </w:r>
    </w:p>
    <w:p w14:paraId="4A2BB4A6" w14:textId="761D48F8" w:rsidR="00261F14" w:rsidRDefault="003128B1" w:rsidP="00261F14">
      <w:pPr>
        <w:pStyle w:val="a7"/>
        <w:ind w:left="800" w:firstLineChars="0" w:firstLine="0"/>
      </w:pPr>
      <w:r>
        <w:rPr>
          <w:rFonts w:hint="eastAsia"/>
        </w:rPr>
        <w:t>在训练模型方面</w:t>
      </w:r>
      <w:r w:rsidR="00653184">
        <w:rPr>
          <w:rFonts w:hint="eastAsia"/>
        </w:rPr>
        <w:t>，</w:t>
      </w:r>
      <w:r>
        <w:rPr>
          <w:rFonts w:hint="eastAsia"/>
        </w:rPr>
        <w:t>Pointer-Generator</w:t>
      </w:r>
      <w:r>
        <w:t xml:space="preserve"> Network</w:t>
      </w:r>
      <w:r>
        <w:rPr>
          <w:rFonts w:hint="eastAsia"/>
        </w:rPr>
        <w:t>只需要比</w:t>
      </w:r>
      <w:r>
        <w:rPr>
          <w:rFonts w:hint="eastAsia"/>
        </w:rPr>
        <w:t>Sequence</w:t>
      </w:r>
      <w:r>
        <w:t xml:space="preserve"> </w:t>
      </w:r>
      <w:r>
        <w:rPr>
          <w:rFonts w:hint="eastAsia"/>
        </w:rPr>
        <w:t>t</w:t>
      </w:r>
      <w:r>
        <w:t xml:space="preserve">o Sequence + Attention </w:t>
      </w:r>
      <w:r>
        <w:rPr>
          <w:rFonts w:hint="eastAsia"/>
        </w:rPr>
        <w:t>模型多一点点的参数，便可以达到更快更好的结果。详情如下：</w:t>
      </w:r>
    </w:p>
    <w:p w14:paraId="54D3FB4C" w14:textId="025104C7" w:rsidR="003128B1" w:rsidRDefault="003128B1" w:rsidP="00261F14">
      <w:pPr>
        <w:pStyle w:val="a7"/>
        <w:ind w:left="800" w:firstLineChars="0" w:firstLine="0"/>
      </w:pPr>
    </w:p>
    <w:tbl>
      <w:tblPr>
        <w:tblStyle w:val="a9"/>
        <w:tblW w:w="0" w:type="auto"/>
        <w:jc w:val="center"/>
        <w:tblLook w:val="04A0" w:firstRow="1" w:lastRow="0" w:firstColumn="1" w:lastColumn="0" w:noHBand="0" w:noVBand="1"/>
      </w:tblPr>
      <w:tblGrid>
        <w:gridCol w:w="2409"/>
        <w:gridCol w:w="2543"/>
        <w:gridCol w:w="2544"/>
      </w:tblGrid>
      <w:tr w:rsidR="0099643B" w14:paraId="35DE6C75" w14:textId="77777777" w:rsidTr="00B95D6F">
        <w:trPr>
          <w:jc w:val="center"/>
        </w:trPr>
        <w:tc>
          <w:tcPr>
            <w:tcW w:w="2409" w:type="dxa"/>
          </w:tcPr>
          <w:p w14:paraId="2F6E1007" w14:textId="77777777" w:rsidR="0099643B" w:rsidRDefault="0099643B" w:rsidP="00C20940">
            <w:pPr>
              <w:pStyle w:val="a7"/>
              <w:ind w:firstLineChars="0" w:firstLine="0"/>
              <w:jc w:val="center"/>
            </w:pPr>
          </w:p>
        </w:tc>
        <w:tc>
          <w:tcPr>
            <w:tcW w:w="2543" w:type="dxa"/>
          </w:tcPr>
          <w:p w14:paraId="2C69B077" w14:textId="5940B77A" w:rsidR="0099643B" w:rsidRDefault="0099643B" w:rsidP="00C20940">
            <w:pPr>
              <w:pStyle w:val="a7"/>
              <w:ind w:firstLineChars="0" w:firstLine="0"/>
              <w:jc w:val="center"/>
            </w:pPr>
            <w:r>
              <w:rPr>
                <w:rFonts w:hint="eastAsia"/>
              </w:rPr>
              <w:t>Po</w:t>
            </w:r>
            <w:r>
              <w:t>inter-Generator Network</w:t>
            </w:r>
          </w:p>
        </w:tc>
        <w:tc>
          <w:tcPr>
            <w:tcW w:w="2544" w:type="dxa"/>
          </w:tcPr>
          <w:p w14:paraId="6DA3897D" w14:textId="31C9E753" w:rsidR="0099643B" w:rsidRDefault="0099643B" w:rsidP="00C20940">
            <w:pPr>
              <w:pStyle w:val="a7"/>
              <w:ind w:firstLineChars="0" w:firstLine="0"/>
              <w:jc w:val="center"/>
            </w:pPr>
            <w:r>
              <w:rPr>
                <w:rFonts w:hint="eastAsia"/>
              </w:rPr>
              <w:t>S</w:t>
            </w:r>
            <w:r>
              <w:t>equence to Sequence + Attention</w:t>
            </w:r>
          </w:p>
        </w:tc>
      </w:tr>
      <w:tr w:rsidR="0099643B" w14:paraId="4A70CC05" w14:textId="77777777" w:rsidTr="00B95D6F">
        <w:trPr>
          <w:jc w:val="center"/>
        </w:trPr>
        <w:tc>
          <w:tcPr>
            <w:tcW w:w="2409" w:type="dxa"/>
          </w:tcPr>
          <w:p w14:paraId="30F39BA6" w14:textId="093715F5" w:rsidR="0099643B" w:rsidRDefault="0099643B" w:rsidP="00C20940">
            <w:pPr>
              <w:pStyle w:val="a7"/>
              <w:ind w:firstLineChars="0" w:firstLine="0"/>
              <w:jc w:val="center"/>
            </w:pPr>
            <w:r>
              <w:rPr>
                <w:rFonts w:hint="eastAsia"/>
              </w:rPr>
              <w:t>参数</w:t>
            </w:r>
          </w:p>
        </w:tc>
        <w:tc>
          <w:tcPr>
            <w:tcW w:w="2543" w:type="dxa"/>
          </w:tcPr>
          <w:p w14:paraId="0CA6EC4D" w14:textId="593CA0F8" w:rsidR="0099643B" w:rsidRDefault="0099643B" w:rsidP="00C20940">
            <w:pPr>
              <w:pStyle w:val="a7"/>
              <w:ind w:firstLineChars="0" w:firstLine="0"/>
              <w:jc w:val="center"/>
            </w:pPr>
            <w:r>
              <w:rPr>
                <w:rFonts w:hint="eastAsia"/>
              </w:rPr>
              <w:t>2</w:t>
            </w:r>
            <w:r>
              <w:t>1</w:t>
            </w:r>
            <w:r>
              <w:rPr>
                <w:rFonts w:hint="eastAsia"/>
              </w:rPr>
              <w:t>,</w:t>
            </w:r>
            <w:r>
              <w:t>501,265</w:t>
            </w:r>
          </w:p>
        </w:tc>
        <w:tc>
          <w:tcPr>
            <w:tcW w:w="2544" w:type="dxa"/>
          </w:tcPr>
          <w:p w14:paraId="7AC3F3E7" w14:textId="1D5EC44A" w:rsidR="0099643B" w:rsidRDefault="0099643B" w:rsidP="00C20940">
            <w:pPr>
              <w:pStyle w:val="a7"/>
              <w:ind w:firstLineChars="0" w:firstLine="0"/>
              <w:jc w:val="center"/>
            </w:pPr>
            <w:r>
              <w:rPr>
                <w:rFonts w:hint="eastAsia"/>
              </w:rPr>
              <w:t>2</w:t>
            </w:r>
            <w:r>
              <w:t>1,499,600</w:t>
            </w:r>
          </w:p>
        </w:tc>
      </w:tr>
      <w:tr w:rsidR="0099643B" w14:paraId="41950165" w14:textId="77777777" w:rsidTr="00B95D6F">
        <w:trPr>
          <w:jc w:val="center"/>
        </w:trPr>
        <w:tc>
          <w:tcPr>
            <w:tcW w:w="2409" w:type="dxa"/>
          </w:tcPr>
          <w:p w14:paraId="644FB341" w14:textId="7EE71484" w:rsidR="0099643B" w:rsidRDefault="000E2CE6" w:rsidP="00C20940">
            <w:pPr>
              <w:pStyle w:val="a7"/>
              <w:ind w:firstLineChars="0" w:firstLine="0"/>
              <w:jc w:val="center"/>
            </w:pPr>
            <w:r>
              <w:rPr>
                <w:rFonts w:hint="eastAsia"/>
              </w:rPr>
              <w:t>迭代次数</w:t>
            </w:r>
          </w:p>
        </w:tc>
        <w:tc>
          <w:tcPr>
            <w:tcW w:w="2543" w:type="dxa"/>
          </w:tcPr>
          <w:p w14:paraId="609CC3D7" w14:textId="5DC64189" w:rsidR="0099643B" w:rsidRDefault="000E2CE6" w:rsidP="00C20940">
            <w:pPr>
              <w:pStyle w:val="a7"/>
              <w:ind w:firstLineChars="0" w:firstLine="0"/>
              <w:jc w:val="center"/>
            </w:pPr>
            <w:r>
              <w:rPr>
                <w:rFonts w:hint="eastAsia"/>
              </w:rPr>
              <w:t>2</w:t>
            </w:r>
            <w:r>
              <w:t>33,000</w:t>
            </w:r>
          </w:p>
        </w:tc>
        <w:tc>
          <w:tcPr>
            <w:tcW w:w="2544" w:type="dxa"/>
          </w:tcPr>
          <w:p w14:paraId="7911F947" w14:textId="38210D00" w:rsidR="0099643B" w:rsidRDefault="000E2CE6" w:rsidP="00C20940">
            <w:pPr>
              <w:pStyle w:val="a7"/>
              <w:ind w:firstLineChars="0" w:firstLine="0"/>
              <w:jc w:val="center"/>
            </w:pPr>
            <w:r>
              <w:rPr>
                <w:rFonts w:hint="eastAsia"/>
              </w:rPr>
              <w:t>6</w:t>
            </w:r>
            <w:r>
              <w:t>00,000</w:t>
            </w:r>
          </w:p>
        </w:tc>
      </w:tr>
      <w:tr w:rsidR="0099643B" w14:paraId="07934EA7" w14:textId="77777777" w:rsidTr="00B95D6F">
        <w:trPr>
          <w:jc w:val="center"/>
        </w:trPr>
        <w:tc>
          <w:tcPr>
            <w:tcW w:w="2409" w:type="dxa"/>
          </w:tcPr>
          <w:p w14:paraId="0C63490D" w14:textId="0FF91DEA" w:rsidR="0099643B" w:rsidRDefault="000E2CE6" w:rsidP="00C20940">
            <w:pPr>
              <w:pStyle w:val="a7"/>
              <w:ind w:firstLineChars="0" w:firstLine="0"/>
              <w:jc w:val="center"/>
            </w:pPr>
            <w:r>
              <w:rPr>
                <w:rFonts w:hint="eastAsia"/>
              </w:rPr>
              <w:t>词表</w:t>
            </w:r>
          </w:p>
        </w:tc>
        <w:tc>
          <w:tcPr>
            <w:tcW w:w="2543" w:type="dxa"/>
          </w:tcPr>
          <w:p w14:paraId="57F62487" w14:textId="5FF04C4C" w:rsidR="0099643B" w:rsidRDefault="000E2CE6" w:rsidP="00C20940">
            <w:pPr>
              <w:pStyle w:val="a7"/>
              <w:ind w:firstLineChars="0" w:firstLine="0"/>
              <w:jc w:val="center"/>
            </w:pPr>
            <w:r>
              <w:rPr>
                <w:rFonts w:hint="eastAsia"/>
              </w:rPr>
              <w:t>5</w:t>
            </w:r>
            <w:r>
              <w:t>0</w:t>
            </w:r>
            <w:r>
              <w:rPr>
                <w:rFonts w:hint="eastAsia"/>
              </w:rPr>
              <w:t>k</w:t>
            </w:r>
          </w:p>
        </w:tc>
        <w:tc>
          <w:tcPr>
            <w:tcW w:w="2544" w:type="dxa"/>
          </w:tcPr>
          <w:p w14:paraId="18E440B6" w14:textId="3DAE96D8" w:rsidR="0099643B" w:rsidRDefault="000E2CE6" w:rsidP="00C20940">
            <w:pPr>
              <w:pStyle w:val="a7"/>
              <w:ind w:firstLineChars="0" w:firstLine="0"/>
              <w:jc w:val="center"/>
            </w:pPr>
            <w:r>
              <w:t>150</w:t>
            </w:r>
            <w:r>
              <w:rPr>
                <w:rFonts w:hint="eastAsia"/>
              </w:rPr>
              <w:t>k</w:t>
            </w:r>
          </w:p>
        </w:tc>
      </w:tr>
      <w:tr w:rsidR="0099643B" w14:paraId="113EE28F" w14:textId="77777777" w:rsidTr="00B95D6F">
        <w:trPr>
          <w:jc w:val="center"/>
        </w:trPr>
        <w:tc>
          <w:tcPr>
            <w:tcW w:w="2409" w:type="dxa"/>
          </w:tcPr>
          <w:p w14:paraId="393D098D" w14:textId="27F5F247" w:rsidR="0099643B" w:rsidRDefault="00D2581D" w:rsidP="00C20940">
            <w:pPr>
              <w:pStyle w:val="a7"/>
              <w:ind w:firstLineChars="0" w:firstLine="0"/>
              <w:jc w:val="center"/>
            </w:pPr>
            <w:r>
              <w:rPr>
                <w:rFonts w:hint="eastAsia"/>
              </w:rPr>
              <w:t>训练时间</w:t>
            </w:r>
          </w:p>
        </w:tc>
        <w:tc>
          <w:tcPr>
            <w:tcW w:w="2543" w:type="dxa"/>
          </w:tcPr>
          <w:p w14:paraId="75A4387E" w14:textId="761CD4AC" w:rsidR="0099643B" w:rsidRDefault="00D2581D" w:rsidP="00C20940">
            <w:pPr>
              <w:pStyle w:val="a7"/>
              <w:ind w:firstLineChars="0" w:firstLine="0"/>
              <w:jc w:val="center"/>
            </w:pPr>
            <w:r>
              <w:rPr>
                <w:rFonts w:hint="eastAsia"/>
              </w:rPr>
              <w:t>3</w:t>
            </w:r>
            <w:r>
              <w:t xml:space="preserve"> </w:t>
            </w:r>
            <w:r>
              <w:rPr>
                <w:rFonts w:hint="eastAsia"/>
              </w:rPr>
              <w:t>days</w:t>
            </w:r>
            <w:r>
              <w:t xml:space="preserve"> 4 hours</w:t>
            </w:r>
          </w:p>
        </w:tc>
        <w:tc>
          <w:tcPr>
            <w:tcW w:w="2544" w:type="dxa"/>
          </w:tcPr>
          <w:p w14:paraId="3818248C" w14:textId="4501F4B0" w:rsidR="0099643B" w:rsidRDefault="00D2581D" w:rsidP="00C20940">
            <w:pPr>
              <w:pStyle w:val="a7"/>
              <w:ind w:firstLineChars="0" w:firstLine="0"/>
              <w:jc w:val="center"/>
            </w:pPr>
            <w:r>
              <w:rPr>
                <w:rFonts w:hint="eastAsia"/>
              </w:rPr>
              <w:t>8</w:t>
            </w:r>
            <w:r>
              <w:t xml:space="preserve"> days 21 hours</w:t>
            </w:r>
          </w:p>
        </w:tc>
      </w:tr>
    </w:tbl>
    <w:p w14:paraId="7930F2A6" w14:textId="3CDED746" w:rsidR="0099643B" w:rsidRPr="0058032D" w:rsidRDefault="00C20940" w:rsidP="00C20940">
      <w:pPr>
        <w:jc w:val="center"/>
        <w:rPr>
          <w:rFonts w:ascii="华文楷体" w:eastAsia="华文楷体" w:hAnsi="华文楷体"/>
          <w:sz w:val="20"/>
          <w:szCs w:val="20"/>
        </w:rPr>
      </w:pPr>
      <w:r w:rsidRPr="0058032D">
        <w:rPr>
          <w:rFonts w:ascii="华文楷体" w:eastAsia="华文楷体" w:hAnsi="华文楷体" w:hint="eastAsia"/>
          <w:sz w:val="20"/>
          <w:szCs w:val="20"/>
        </w:rPr>
        <w:t>表1：模型与Baseline的基本参数对比</w:t>
      </w:r>
    </w:p>
    <w:p w14:paraId="6C88E4F0" w14:textId="77777777" w:rsidR="0099643B" w:rsidRDefault="0099643B" w:rsidP="00261F14">
      <w:pPr>
        <w:pStyle w:val="a7"/>
        <w:ind w:left="800" w:firstLineChars="0" w:firstLine="0"/>
      </w:pPr>
    </w:p>
    <w:p w14:paraId="455F883E" w14:textId="042E457E" w:rsidR="00653184" w:rsidRDefault="00653184" w:rsidP="00261F14">
      <w:pPr>
        <w:pStyle w:val="a7"/>
        <w:ind w:left="800" w:firstLineChars="0" w:firstLine="0"/>
      </w:pPr>
      <w:r>
        <w:rPr>
          <w:rFonts w:hint="eastAsia"/>
        </w:rPr>
        <w:t>在实验结果方面，</w:t>
      </w:r>
      <w:r>
        <w:rPr>
          <w:rFonts w:hint="eastAsia"/>
        </w:rPr>
        <w:t>Pointer</w:t>
      </w:r>
      <w:r>
        <w:t>-Generator Network</w:t>
      </w:r>
      <w:r>
        <w:rPr>
          <w:rFonts w:hint="eastAsia"/>
        </w:rPr>
        <w:t>达到了当时</w:t>
      </w:r>
      <w:r>
        <w:rPr>
          <w:rFonts w:hint="eastAsia"/>
        </w:rPr>
        <w:t>state-of-the-art</w:t>
      </w:r>
      <w:r>
        <w:rPr>
          <w:rFonts w:hint="eastAsia"/>
        </w:rPr>
        <w:t>水平，</w:t>
      </w:r>
      <w:r>
        <w:rPr>
          <w:rFonts w:hint="eastAsia"/>
        </w:rPr>
        <w:lastRenderedPageBreak/>
        <w:t>可见其提出的</w:t>
      </w:r>
      <w:r>
        <w:rPr>
          <w:rFonts w:hint="eastAsia"/>
        </w:rPr>
        <w:t>Copy</w:t>
      </w:r>
      <w:r>
        <w:t xml:space="preserve"> </w:t>
      </w:r>
      <w:r>
        <w:rPr>
          <w:rFonts w:hint="eastAsia"/>
        </w:rPr>
        <w:t>Mechanism</w:t>
      </w:r>
      <w:r>
        <w:rPr>
          <w:rFonts w:hint="eastAsia"/>
        </w:rPr>
        <w:t>和</w:t>
      </w:r>
      <w:r>
        <w:rPr>
          <w:rFonts w:hint="eastAsia"/>
        </w:rPr>
        <w:t>Coverage</w:t>
      </w:r>
      <w:r>
        <w:t xml:space="preserve"> </w:t>
      </w:r>
      <w:r>
        <w:rPr>
          <w:rFonts w:hint="eastAsia"/>
        </w:rPr>
        <w:t>Mechanism</w:t>
      </w:r>
      <w:r>
        <w:rPr>
          <w:rFonts w:hint="eastAsia"/>
        </w:rPr>
        <w:t>的有效性。</w:t>
      </w:r>
    </w:p>
    <w:p w14:paraId="530AA335" w14:textId="32F83E50" w:rsidR="0045529C" w:rsidRDefault="0045529C" w:rsidP="0045529C"/>
    <w:p w14:paraId="4F5351F6" w14:textId="1D2F36F2" w:rsidR="0045529C" w:rsidRDefault="0045529C" w:rsidP="0045529C">
      <w:r w:rsidRPr="00D363BF">
        <w:rPr>
          <w:noProof/>
        </w:rPr>
        <w:drawing>
          <wp:inline distT="0" distB="0" distL="0" distR="0" wp14:anchorId="375B9C0F" wp14:editId="379F612E">
            <wp:extent cx="5274310" cy="1697990"/>
            <wp:effectExtent l="0" t="0" r="2540" b="0"/>
            <wp:docPr id="11" name="內容版面配置區 4">
              <a:extLst xmlns:a="http://schemas.openxmlformats.org/drawingml/2006/main">
                <a:ext uri="{FF2B5EF4-FFF2-40B4-BE49-F238E27FC236}">
                  <a16:creationId xmlns:a16="http://schemas.microsoft.com/office/drawing/2014/main" id="{54422B42-9214-4D87-9CA5-0548FAB4AE3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內容版面配置區 4">
                      <a:extLst>
                        <a:ext uri="{FF2B5EF4-FFF2-40B4-BE49-F238E27FC236}">
                          <a16:creationId xmlns:a16="http://schemas.microsoft.com/office/drawing/2014/main" id="{54422B42-9214-4D87-9CA5-0548FAB4AE3F}"/>
                        </a:ext>
                      </a:extLst>
                    </pic:cNvPr>
                    <pic:cNvPicPr>
                      <a:picLocks noGrp="1" noChangeAspect="1"/>
                    </pic:cNvPicPr>
                  </pic:nvPicPr>
                  <pic:blipFill>
                    <a:blip r:embed="rId35"/>
                    <a:stretch>
                      <a:fillRect/>
                    </a:stretch>
                  </pic:blipFill>
                  <pic:spPr>
                    <a:xfrm>
                      <a:off x="0" y="0"/>
                      <a:ext cx="5274310" cy="1697990"/>
                    </a:xfrm>
                    <a:prstGeom prst="rect">
                      <a:avLst/>
                    </a:prstGeom>
                  </pic:spPr>
                </pic:pic>
              </a:graphicData>
            </a:graphic>
          </wp:inline>
        </w:drawing>
      </w:r>
    </w:p>
    <w:p w14:paraId="6626D998" w14:textId="6D63C95D" w:rsidR="00A001FF" w:rsidRPr="00B046DF" w:rsidRDefault="00A001FF" w:rsidP="00A001FF">
      <w:pPr>
        <w:pStyle w:val="a7"/>
        <w:ind w:left="800" w:firstLineChars="0" w:firstLine="0"/>
        <w:jc w:val="center"/>
        <w:rPr>
          <w:rFonts w:ascii="华文楷体" w:eastAsia="华文楷体" w:hAnsi="华文楷体"/>
          <w:sz w:val="20"/>
          <w:szCs w:val="20"/>
        </w:rPr>
      </w:pPr>
      <w:r w:rsidRPr="00B046DF">
        <w:rPr>
          <w:rFonts w:ascii="华文楷体" w:eastAsia="华文楷体" w:hAnsi="华文楷体" w:hint="eastAsia"/>
          <w:sz w:val="20"/>
          <w:szCs w:val="20"/>
        </w:rPr>
        <w:t>图</w:t>
      </w:r>
      <w:r w:rsidR="00C067BB" w:rsidRPr="00B046DF">
        <w:rPr>
          <w:rFonts w:ascii="华文楷体" w:eastAsia="华文楷体" w:hAnsi="华文楷体"/>
          <w:sz w:val="20"/>
          <w:szCs w:val="20"/>
        </w:rPr>
        <w:t>20</w:t>
      </w:r>
      <w:r w:rsidRPr="00B046DF">
        <w:rPr>
          <w:rFonts w:ascii="华文楷体" w:eastAsia="华文楷体" w:hAnsi="华文楷体" w:hint="eastAsia"/>
          <w:sz w:val="20"/>
          <w:szCs w:val="20"/>
        </w:rPr>
        <w:t>：实验结果</w:t>
      </w:r>
      <w:ins w:id="373" w:author="Jianhua SHI" w:date="2020-08-10T11:31:00Z">
        <w:r w:rsidR="006D30B7" w:rsidRPr="006D30B7">
          <w:rPr>
            <w:rFonts w:ascii="华文楷体" w:eastAsia="华文楷体" w:hAnsi="华文楷体"/>
            <w:sz w:val="20"/>
            <w:szCs w:val="20"/>
            <w:rPrChange w:id="374" w:author="Jianhua SHI" w:date="2020-08-10T11:31:00Z">
              <w:rPr>
                <w:rFonts w:ascii="华文楷体" w:eastAsia="华文楷体" w:hAnsi="华文楷体"/>
                <w:color w:val="FF0000"/>
                <w:sz w:val="20"/>
                <w:szCs w:val="20"/>
              </w:rPr>
            </w:rPrChange>
          </w:rPr>
          <w:t>[10]</w:t>
        </w:r>
      </w:ins>
      <w:ins w:id="375" w:author="Haiqin" w:date="2020-08-07T16:29:00Z">
        <w:del w:id="376" w:author="Jianhua SHI" w:date="2020-08-10T11:31:00Z">
          <w:r w:rsidR="00940210" w:rsidRPr="00940210" w:rsidDel="006D30B7">
            <w:rPr>
              <w:rFonts w:ascii="华文楷体" w:eastAsia="华文楷体" w:hAnsi="华文楷体"/>
              <w:color w:val="FF0000"/>
              <w:sz w:val="20"/>
              <w:szCs w:val="20"/>
              <w:rPrChange w:id="377" w:author="Haiqin" w:date="2020-08-07T16:30:00Z">
                <w:rPr>
                  <w:rFonts w:ascii="华文楷体" w:eastAsia="华文楷体" w:hAnsi="华文楷体"/>
                  <w:sz w:val="20"/>
                  <w:szCs w:val="20"/>
                </w:rPr>
              </w:rPrChange>
            </w:rPr>
            <w:delText>[xx]</w:delText>
          </w:r>
        </w:del>
      </w:ins>
      <w:del w:id="378" w:author="Haiqin" w:date="2020-08-07T16:30:00Z">
        <w:r w:rsidRPr="00B046DF" w:rsidDel="00940210">
          <w:rPr>
            <w:rFonts w:ascii="华文楷体" w:eastAsia="华文楷体" w:hAnsi="华文楷体" w:hint="eastAsia"/>
            <w:sz w:val="20"/>
            <w:szCs w:val="20"/>
          </w:rPr>
          <w:delText>，</w:delText>
        </w:r>
      </w:del>
      <w:ins w:id="379" w:author="Haiqin" w:date="2020-08-07T16:30:00Z">
        <w:r w:rsidR="00940210">
          <w:rPr>
            <w:rFonts w:ascii="华文楷体" w:eastAsia="华文楷体" w:hAnsi="华文楷体" w:hint="eastAsia"/>
            <w:sz w:val="20"/>
            <w:szCs w:val="20"/>
          </w:rPr>
          <w:t>:</w:t>
        </w:r>
        <w:r w:rsidR="00940210">
          <w:rPr>
            <w:rFonts w:ascii="华文楷体" w:eastAsia="华文楷体" w:hAnsi="华文楷体"/>
            <w:sz w:val="20"/>
            <w:szCs w:val="20"/>
          </w:rPr>
          <w:t xml:space="preserve"> </w:t>
        </w:r>
      </w:ins>
      <w:r w:rsidRPr="00B046DF">
        <w:rPr>
          <w:rFonts w:ascii="华文楷体" w:eastAsia="华文楷体" w:hAnsi="华文楷体" w:hint="eastAsia"/>
          <w:sz w:val="20"/>
          <w:szCs w:val="20"/>
        </w:rPr>
        <w:t>Pointer-</w:t>
      </w:r>
      <w:r w:rsidRPr="00B046DF">
        <w:rPr>
          <w:rFonts w:ascii="华文楷体" w:eastAsia="华文楷体" w:hAnsi="华文楷体"/>
          <w:sz w:val="20"/>
          <w:szCs w:val="20"/>
        </w:rPr>
        <w:t>Generator + Coverage</w:t>
      </w:r>
      <w:del w:id="380" w:author="Haiqin" w:date="2020-08-07T16:30:00Z">
        <w:r w:rsidRPr="00B046DF" w:rsidDel="00940210">
          <w:rPr>
            <w:rFonts w:ascii="华文楷体" w:eastAsia="华文楷体" w:hAnsi="华文楷体" w:hint="eastAsia"/>
            <w:sz w:val="20"/>
            <w:szCs w:val="20"/>
          </w:rPr>
          <w:delText>最佳</w:delText>
        </w:r>
      </w:del>
      <w:ins w:id="381" w:author="Haiqin" w:date="2020-08-07T16:30:00Z">
        <w:r w:rsidR="00940210">
          <w:rPr>
            <w:rFonts w:ascii="华文楷体" w:eastAsia="华文楷体" w:hAnsi="华文楷体" w:hint="eastAsia"/>
            <w:sz w:val="20"/>
            <w:szCs w:val="20"/>
          </w:rPr>
          <w:t>获得最好的</w:t>
        </w:r>
        <w:r w:rsidR="00940210">
          <w:rPr>
            <w:rFonts w:ascii="华文楷体" w:eastAsia="华文楷体" w:hAnsi="华文楷体"/>
            <w:sz w:val="20"/>
            <w:szCs w:val="20"/>
          </w:rPr>
          <w:t>ROUGE</w:t>
        </w:r>
        <w:r w:rsidR="00940210">
          <w:rPr>
            <w:rFonts w:ascii="华文楷体" w:eastAsia="华文楷体" w:hAnsi="华文楷体" w:hint="eastAsia"/>
            <w:sz w:val="20"/>
            <w:szCs w:val="20"/>
          </w:rPr>
          <w:t>值。</w:t>
        </w:r>
      </w:ins>
    </w:p>
    <w:p w14:paraId="02A2E1A7" w14:textId="77777777" w:rsidR="00D363BF" w:rsidRDefault="00D363BF" w:rsidP="00261F14">
      <w:pPr>
        <w:pStyle w:val="a7"/>
        <w:ind w:left="800" w:firstLineChars="0" w:firstLine="0"/>
      </w:pPr>
    </w:p>
    <w:p w14:paraId="17D56D51" w14:textId="5E899A86" w:rsidR="00717336" w:rsidRDefault="00867F24" w:rsidP="00717336">
      <w:pPr>
        <w:pStyle w:val="a7"/>
        <w:numPr>
          <w:ilvl w:val="0"/>
          <w:numId w:val="1"/>
        </w:numPr>
        <w:ind w:firstLineChars="0"/>
        <w:jc w:val="center"/>
        <w:rPr>
          <w:ins w:id="382" w:author="Jianhua SHI" w:date="2020-08-10T11:42:00Z"/>
          <w:b/>
          <w:bCs/>
          <w:sz w:val="28"/>
          <w:szCs w:val="28"/>
        </w:rPr>
      </w:pPr>
      <w:ins w:id="383" w:author="Jianhua SHI" w:date="2020-08-10T11:42:00Z">
        <w:r>
          <w:rPr>
            <w:rFonts w:hint="eastAsia"/>
            <w:b/>
            <w:bCs/>
            <w:sz w:val="28"/>
            <w:szCs w:val="28"/>
          </w:rPr>
          <w:t>业务应用</w:t>
        </w:r>
      </w:ins>
      <w:del w:id="384" w:author="Jianhua SHI" w:date="2020-08-10T11:42:00Z">
        <w:r w:rsidR="00717336" w:rsidRPr="00B046DF" w:rsidDel="00867F24">
          <w:rPr>
            <w:rFonts w:hint="eastAsia"/>
            <w:b/>
            <w:bCs/>
            <w:sz w:val="28"/>
            <w:szCs w:val="28"/>
          </w:rPr>
          <w:delText>小结</w:delText>
        </w:r>
      </w:del>
    </w:p>
    <w:p w14:paraId="5FF9FD4A" w14:textId="77777777" w:rsidR="00867F24" w:rsidRDefault="00867F24">
      <w:pPr>
        <w:pStyle w:val="a7"/>
        <w:ind w:left="440" w:firstLineChars="0" w:firstLine="0"/>
        <w:rPr>
          <w:ins w:id="385" w:author="Jianhua SHI" w:date="2020-08-10T11:42:00Z"/>
          <w:b/>
          <w:bCs/>
          <w:sz w:val="28"/>
          <w:szCs w:val="28"/>
        </w:rPr>
        <w:pPrChange w:id="386" w:author="Jianhua SHI" w:date="2020-08-10T11:42:00Z">
          <w:pPr>
            <w:pStyle w:val="a7"/>
            <w:numPr>
              <w:numId w:val="1"/>
            </w:numPr>
            <w:ind w:left="440" w:firstLineChars="0" w:hanging="440"/>
            <w:jc w:val="center"/>
          </w:pPr>
        </w:pPrChange>
      </w:pPr>
    </w:p>
    <w:p w14:paraId="310CADEF" w14:textId="05ECF10B" w:rsidR="00867F24" w:rsidRPr="00B046DF" w:rsidRDefault="00867F24" w:rsidP="00717336">
      <w:pPr>
        <w:pStyle w:val="a7"/>
        <w:numPr>
          <w:ilvl w:val="0"/>
          <w:numId w:val="1"/>
        </w:numPr>
        <w:ind w:firstLineChars="0"/>
        <w:jc w:val="center"/>
        <w:rPr>
          <w:b/>
          <w:bCs/>
          <w:sz w:val="28"/>
          <w:szCs w:val="28"/>
        </w:rPr>
      </w:pPr>
      <w:ins w:id="387" w:author="Jianhua SHI" w:date="2020-08-10T11:42:00Z">
        <w:r>
          <w:rPr>
            <w:rFonts w:hint="eastAsia"/>
            <w:b/>
            <w:bCs/>
            <w:sz w:val="28"/>
            <w:szCs w:val="28"/>
          </w:rPr>
          <w:t>小结</w:t>
        </w:r>
      </w:ins>
    </w:p>
    <w:p w14:paraId="45261717" w14:textId="77777777" w:rsidR="0022117E" w:rsidRDefault="0022117E" w:rsidP="0022117E">
      <w:pPr>
        <w:pStyle w:val="a7"/>
        <w:ind w:left="440" w:firstLineChars="0" w:firstLine="0"/>
      </w:pPr>
    </w:p>
    <w:p w14:paraId="3A5B7BA7" w14:textId="24A69A7F" w:rsidR="003D1AE3" w:rsidRDefault="0022117E" w:rsidP="003D1AE3">
      <w:pPr>
        <w:pStyle w:val="a7"/>
        <w:ind w:left="440" w:firstLineChars="0" w:firstLine="0"/>
      </w:pPr>
      <w:r>
        <w:rPr>
          <w:rFonts w:hint="eastAsia"/>
        </w:rPr>
        <w:t>本文说明了摘要模型的两种主流方向，并介绍了在抽取式摘要和生成式摘要领域中的不同模型。其中</w:t>
      </w:r>
      <w:proofErr w:type="spellStart"/>
      <w:r>
        <w:rPr>
          <w:rFonts w:hint="eastAsia"/>
        </w:rPr>
        <w:t>TextRank</w:t>
      </w:r>
      <w:proofErr w:type="spellEnd"/>
      <w:r>
        <w:rPr>
          <w:rFonts w:hint="eastAsia"/>
        </w:rPr>
        <w:t>是基于图结构，</w:t>
      </w:r>
      <w:proofErr w:type="spellStart"/>
      <w:r>
        <w:rPr>
          <w:rFonts w:hint="eastAsia"/>
        </w:rPr>
        <w:t>PacSum</w:t>
      </w:r>
      <w:proofErr w:type="spellEnd"/>
      <w:r>
        <w:rPr>
          <w:rFonts w:hint="eastAsia"/>
        </w:rPr>
        <w:t>是基于</w:t>
      </w:r>
      <w:r>
        <w:rPr>
          <w:rFonts w:hint="eastAsia"/>
        </w:rPr>
        <w:t>BERT</w:t>
      </w:r>
      <w:r>
        <w:rPr>
          <w:rFonts w:hint="eastAsia"/>
        </w:rPr>
        <w:t>，而</w:t>
      </w:r>
      <w:r>
        <w:rPr>
          <w:rFonts w:hint="eastAsia"/>
        </w:rPr>
        <w:t>Pointer-Generator</w:t>
      </w:r>
      <w:r>
        <w:t xml:space="preserve"> </w:t>
      </w:r>
      <w:r>
        <w:rPr>
          <w:rFonts w:hint="eastAsia"/>
        </w:rPr>
        <w:t>Network</w:t>
      </w:r>
      <w:r>
        <w:rPr>
          <w:rFonts w:hint="eastAsia"/>
        </w:rPr>
        <w:t>则是基于</w:t>
      </w:r>
      <w:r>
        <w:rPr>
          <w:rFonts w:hint="eastAsia"/>
        </w:rPr>
        <w:t>Sequence</w:t>
      </w:r>
      <w:r>
        <w:t xml:space="preserve"> </w:t>
      </w:r>
      <w:r>
        <w:rPr>
          <w:rFonts w:hint="eastAsia"/>
        </w:rPr>
        <w:t>to</w:t>
      </w:r>
      <w:r>
        <w:t xml:space="preserve"> Sequence</w:t>
      </w:r>
      <w:r>
        <w:rPr>
          <w:rFonts w:hint="eastAsia"/>
        </w:rPr>
        <w:t>，它们特点各有不同，也具有不同的表现。但可以发现，随着预训练模型的兴起，越来越多的摘要模型都会利用</w:t>
      </w:r>
      <w:r>
        <w:rPr>
          <w:rFonts w:hint="eastAsia"/>
        </w:rPr>
        <w:t>Transformer</w:t>
      </w:r>
      <w:r>
        <w:rPr>
          <w:rFonts w:hint="eastAsia"/>
        </w:rPr>
        <w:t>提升模型的表现。而随着生成式摘要</w:t>
      </w:r>
      <w:r w:rsidR="00401829">
        <w:rPr>
          <w:rFonts w:hint="eastAsia"/>
        </w:rPr>
        <w:t>的效果越来越好，甚至超越了抽取式摘要，模型重心也逐渐向生成式摘要偏移，因为生成式摘要更能生成出具有抽象表达的摘要，从而达到最后可以代替人工摘要的目的。</w:t>
      </w:r>
    </w:p>
    <w:p w14:paraId="2681CA3D" w14:textId="02A38752" w:rsidR="003D1AE3" w:rsidRDefault="003D1AE3" w:rsidP="003D1AE3"/>
    <w:p w14:paraId="568B01AC" w14:textId="2DCBF5C2" w:rsidR="003D1AE3" w:rsidRDefault="003D1AE3" w:rsidP="003D1AE3"/>
    <w:p w14:paraId="049FEEE5" w14:textId="5F13D36F" w:rsidR="003D1AE3" w:rsidRDefault="003D1AE3" w:rsidP="003D1AE3">
      <w:r>
        <w:rPr>
          <w:rFonts w:hint="eastAsia"/>
        </w:rPr>
        <w:t>参考文献</w:t>
      </w:r>
    </w:p>
    <w:p w14:paraId="16A33620" w14:textId="14CFD4D2" w:rsidR="003D1AE3" w:rsidRDefault="003D1AE3" w:rsidP="003D1AE3"/>
    <w:p w14:paraId="4D14F5A1" w14:textId="367B3955" w:rsidR="00F4336A" w:rsidRDefault="00F4336A" w:rsidP="00F4336A">
      <w:r>
        <w:rPr>
          <w:rFonts w:hint="eastAsia"/>
        </w:rPr>
        <w:t>[</w:t>
      </w:r>
      <w:r>
        <w:t xml:space="preserve">1] Julian </w:t>
      </w:r>
      <w:proofErr w:type="spellStart"/>
      <w:r>
        <w:t>Kupiec</w:t>
      </w:r>
      <w:proofErr w:type="spellEnd"/>
      <w:r>
        <w:t>, Jan Pedersen, and Francine Chen. 1995. A trainable document summarizer. In International ACM SIGIR conference on Research and development</w:t>
      </w:r>
    </w:p>
    <w:p w14:paraId="042429A0" w14:textId="3053523D" w:rsidR="00F4336A" w:rsidRDefault="00F4336A" w:rsidP="00F4336A">
      <w:r>
        <w:t>in information retrieval.</w:t>
      </w:r>
    </w:p>
    <w:p w14:paraId="0786B845" w14:textId="77777777" w:rsidR="00F4336A" w:rsidRDefault="00F4336A" w:rsidP="00F4336A"/>
    <w:p w14:paraId="3EAFF8E4" w14:textId="4D685DC9" w:rsidR="00F4336A" w:rsidRDefault="00F4336A" w:rsidP="00617F31">
      <w:r>
        <w:rPr>
          <w:rFonts w:hint="eastAsia"/>
        </w:rPr>
        <w:t>[</w:t>
      </w:r>
      <w:r>
        <w:t xml:space="preserve">2] </w:t>
      </w:r>
      <w:r w:rsidR="00617F31">
        <w:t xml:space="preserve">Horacio </w:t>
      </w:r>
      <w:proofErr w:type="spellStart"/>
      <w:r w:rsidR="00617F31">
        <w:t>Saggion</w:t>
      </w:r>
      <w:proofErr w:type="spellEnd"/>
      <w:r w:rsidR="00617F31">
        <w:t xml:space="preserve"> and Thierry </w:t>
      </w:r>
      <w:proofErr w:type="spellStart"/>
      <w:r w:rsidR="00617F31">
        <w:t>Poibeau</w:t>
      </w:r>
      <w:proofErr w:type="spellEnd"/>
      <w:r w:rsidR="00617F31">
        <w:t>. 2013. Automatic text summarization: Past, present and future. In Multi-source, Multilingual Information Extraction and Summarization, Springer, pages 3–21.</w:t>
      </w:r>
    </w:p>
    <w:p w14:paraId="37E2C827" w14:textId="77777777" w:rsidR="00617F31" w:rsidRDefault="00617F31" w:rsidP="00617F31"/>
    <w:p w14:paraId="0E77E8E8" w14:textId="19A917B1" w:rsidR="00CB3770" w:rsidRDefault="00F4336A" w:rsidP="00CB3770">
      <w:r>
        <w:rPr>
          <w:rFonts w:hint="eastAsia"/>
        </w:rPr>
        <w:t>[</w:t>
      </w:r>
      <w:r>
        <w:t>3]</w:t>
      </w:r>
      <w:r w:rsidR="00617F31">
        <w:t xml:space="preserve"> </w:t>
      </w:r>
      <w:r w:rsidR="00CB3770">
        <w:t xml:space="preserve">Alexander M Rush, </w:t>
      </w:r>
      <w:proofErr w:type="spellStart"/>
      <w:r w:rsidR="00CB3770">
        <w:t>Sumit</w:t>
      </w:r>
      <w:proofErr w:type="spellEnd"/>
      <w:r w:rsidR="00CB3770">
        <w:t xml:space="preserve"> Chopra, and Jason Weston. 2015. A neural attention model for abstractive sentence summarization. In Empirical Methods in Natural</w:t>
      </w:r>
    </w:p>
    <w:p w14:paraId="18E3D8CE" w14:textId="06FE95E7" w:rsidR="00F4336A" w:rsidRDefault="00CB3770" w:rsidP="00CB3770">
      <w:r>
        <w:t>Language Processing.</w:t>
      </w:r>
    </w:p>
    <w:p w14:paraId="6FC98606" w14:textId="77777777" w:rsidR="00CB3770" w:rsidRDefault="00CB3770" w:rsidP="00CB3770"/>
    <w:p w14:paraId="0945908D" w14:textId="7F1DAB91" w:rsidR="00F4336A" w:rsidRDefault="00F4336A" w:rsidP="005C0AB6">
      <w:r>
        <w:rPr>
          <w:rFonts w:hint="eastAsia"/>
        </w:rPr>
        <w:t>[</w:t>
      </w:r>
      <w:r>
        <w:t>4]</w:t>
      </w:r>
      <w:r w:rsidR="00CB3770">
        <w:t xml:space="preserve"> </w:t>
      </w:r>
      <w:proofErr w:type="spellStart"/>
      <w:r w:rsidR="005C0AB6">
        <w:t>Wenyuan</w:t>
      </w:r>
      <w:proofErr w:type="spellEnd"/>
      <w:r w:rsidR="005C0AB6">
        <w:t xml:space="preserve"> Zeng, Wenjie Luo, Sanja Fidler, and Raquel Urtasun. 2016. Efficient </w:t>
      </w:r>
      <w:r w:rsidR="005C0AB6">
        <w:lastRenderedPageBreak/>
        <w:t xml:space="preserve">summarization with read-again and copy mechanism. </w:t>
      </w:r>
      <w:proofErr w:type="spellStart"/>
      <w:r w:rsidR="005C0AB6">
        <w:t>arXiv</w:t>
      </w:r>
      <w:proofErr w:type="spellEnd"/>
      <w:r w:rsidR="005C0AB6">
        <w:t xml:space="preserve"> preprint arXiv:1611.03382.</w:t>
      </w:r>
    </w:p>
    <w:p w14:paraId="304BE3EB" w14:textId="77777777" w:rsidR="005C0AB6" w:rsidRPr="005C0AB6" w:rsidRDefault="005C0AB6" w:rsidP="005C0AB6"/>
    <w:p w14:paraId="4851B1C1" w14:textId="6DFB08C0" w:rsidR="00C80893" w:rsidRDefault="00C80893" w:rsidP="00C80893">
      <w:r>
        <w:rPr>
          <w:rFonts w:hint="eastAsia"/>
        </w:rPr>
        <w:t>[</w:t>
      </w:r>
      <w:r w:rsidR="005C0AB6">
        <w:t>5</w:t>
      </w:r>
      <w:r>
        <w:t>]</w:t>
      </w:r>
      <w:r>
        <w:tab/>
        <w:t xml:space="preserve">Chin Yew Lin and Eduard </w:t>
      </w:r>
      <w:proofErr w:type="spellStart"/>
      <w:r>
        <w:t>Hovy</w:t>
      </w:r>
      <w:proofErr w:type="spellEnd"/>
      <w:r>
        <w:t>. 2003. Automatic evaluation of summaries using n-gram cooccurrence statistics. In Proceedings of the 2003 Human Language Technology Conference of the North American Chapter of the Association for</w:t>
      </w:r>
    </w:p>
    <w:p w14:paraId="14E4BD2A" w14:textId="035855D1" w:rsidR="00C80893" w:rsidRDefault="00C80893" w:rsidP="00C80893">
      <w:r>
        <w:t>Computational Linguistics, pages 71–78, Edmonton, Canada.</w:t>
      </w:r>
    </w:p>
    <w:p w14:paraId="6EE0EBF2" w14:textId="77777777" w:rsidR="00C80893" w:rsidRPr="00C80893" w:rsidRDefault="00C80893" w:rsidP="00C80893"/>
    <w:p w14:paraId="18D8F9A7" w14:textId="5307C21D" w:rsidR="003D1AE3" w:rsidRDefault="003D1AE3" w:rsidP="00515F22">
      <w:r>
        <w:rPr>
          <w:rFonts w:hint="eastAsia"/>
        </w:rPr>
        <w:t>[</w:t>
      </w:r>
      <w:r w:rsidR="005C0AB6">
        <w:t>6</w:t>
      </w:r>
      <w:r>
        <w:t>]</w:t>
      </w:r>
      <w:r w:rsidR="00515F22">
        <w:t xml:space="preserve"> Rada </w:t>
      </w:r>
      <w:proofErr w:type="spellStart"/>
      <w:r w:rsidR="00515F22">
        <w:t>Mihalcea</w:t>
      </w:r>
      <w:proofErr w:type="spellEnd"/>
      <w:r w:rsidR="00515F22">
        <w:t xml:space="preserve"> and Paul </w:t>
      </w:r>
      <w:proofErr w:type="spellStart"/>
      <w:r w:rsidR="00515F22">
        <w:t>Tarau</w:t>
      </w:r>
      <w:proofErr w:type="spellEnd"/>
      <w:r w:rsidR="00515F22">
        <w:t xml:space="preserve">. 2004. </w:t>
      </w:r>
      <w:proofErr w:type="spellStart"/>
      <w:r w:rsidR="00515F22">
        <w:t>Textrank</w:t>
      </w:r>
      <w:proofErr w:type="spellEnd"/>
      <w:r w:rsidR="00515F22">
        <w:t>: Bringing order into texts. In Proceedings of EMNLP 2004, pages 404–411, Barcelona, Spain.</w:t>
      </w:r>
    </w:p>
    <w:p w14:paraId="52473624" w14:textId="77777777" w:rsidR="008E6C15" w:rsidRDefault="008E6C15" w:rsidP="00515F22"/>
    <w:p w14:paraId="6F10B7F8" w14:textId="25B060B7" w:rsidR="003D1AE3" w:rsidRDefault="003D1AE3" w:rsidP="008A7C8B">
      <w:r>
        <w:rPr>
          <w:rFonts w:hint="eastAsia"/>
        </w:rPr>
        <w:t>[</w:t>
      </w:r>
      <w:r w:rsidR="005C0AB6">
        <w:t>7</w:t>
      </w:r>
      <w:r>
        <w:t>]</w:t>
      </w:r>
      <w:r w:rsidR="00515F22">
        <w:t xml:space="preserve"> </w:t>
      </w:r>
      <w:r w:rsidR="008A7C8B">
        <w:t>Sergey Brin and Michael Page. 1998. Anatomy of a large-scale hypertextual Web search engine. In Proceedings of the 7th Conference on World Wide Web, pages 107–117, Brisbane, Australia.</w:t>
      </w:r>
    </w:p>
    <w:p w14:paraId="1E2D8523" w14:textId="77777777" w:rsidR="008E6C15" w:rsidRDefault="008E6C15" w:rsidP="008A7C8B"/>
    <w:p w14:paraId="66E312B9" w14:textId="5E215000" w:rsidR="003D1AE3" w:rsidRDefault="003D1AE3" w:rsidP="003D1AE3">
      <w:r>
        <w:rPr>
          <w:rFonts w:hint="eastAsia"/>
        </w:rPr>
        <w:t>[</w:t>
      </w:r>
      <w:r w:rsidR="005C0AB6">
        <w:t>8</w:t>
      </w:r>
      <w:r>
        <w:t>]</w:t>
      </w:r>
      <w:r w:rsidR="004152BA">
        <w:t xml:space="preserve"> Hao Zhang and Mirella </w:t>
      </w:r>
      <w:proofErr w:type="spellStart"/>
      <w:r w:rsidR="004152BA">
        <w:t>Lapata</w:t>
      </w:r>
      <w:proofErr w:type="spellEnd"/>
      <w:r w:rsidR="004152BA">
        <w:t>. Sentence centrality revisited for unsupervised summarization, 2019.</w:t>
      </w:r>
    </w:p>
    <w:p w14:paraId="38B71AA8" w14:textId="77777777" w:rsidR="00C80893" w:rsidRDefault="00C80893" w:rsidP="003D1AE3"/>
    <w:p w14:paraId="04E5033B" w14:textId="0745AEC8" w:rsidR="00EC003F" w:rsidRDefault="00EC003F" w:rsidP="003D1AE3">
      <w:r>
        <w:rPr>
          <w:rFonts w:hint="eastAsia"/>
        </w:rPr>
        <w:t>[</w:t>
      </w:r>
      <w:r w:rsidR="005C0AB6">
        <w:t>9</w:t>
      </w:r>
      <w:r>
        <w:t xml:space="preserve">] </w:t>
      </w:r>
      <w:r w:rsidRPr="00EC003F">
        <w:t xml:space="preserve">Devlin, Jacob, et al. "Bert: Pre-training of deep bidirectional transformers for language understanding." </w:t>
      </w:r>
      <w:proofErr w:type="spellStart"/>
      <w:r w:rsidRPr="00EC003F">
        <w:t>arXiv</w:t>
      </w:r>
      <w:proofErr w:type="spellEnd"/>
      <w:r w:rsidRPr="00EC003F">
        <w:t xml:space="preserve"> preprint arXiv:1810.04805 (2018).</w:t>
      </w:r>
    </w:p>
    <w:p w14:paraId="26E8AD22" w14:textId="77777777" w:rsidR="008E6C15" w:rsidRDefault="008E6C15" w:rsidP="003D1AE3"/>
    <w:p w14:paraId="38C1AD31" w14:textId="2B6EB83A" w:rsidR="00B815A8" w:rsidRDefault="005F2E2D" w:rsidP="00B815A8">
      <w:r>
        <w:rPr>
          <w:rFonts w:hint="eastAsia"/>
        </w:rPr>
        <w:t>[</w:t>
      </w:r>
      <w:r w:rsidR="005C0AB6">
        <w:t>10</w:t>
      </w:r>
      <w:r>
        <w:t xml:space="preserve">] </w:t>
      </w:r>
      <w:r w:rsidR="00B815A8">
        <w:t>Abigail See, Peter J. Liu, and Christopher D. Manning. 2017. Get to the point: Summarization with pointer-generator networks. In Proceedings of the 55th Annual Meeting of the Association for Computational Linguistics, ACL 2017, Volume 1: Long</w:t>
      </w:r>
    </w:p>
    <w:p w14:paraId="4C8F2D39" w14:textId="4746B1F1" w:rsidR="005F2E2D" w:rsidRDefault="00B815A8" w:rsidP="00B815A8">
      <w:r>
        <w:t>Papers, pages 1073–1083.</w:t>
      </w:r>
    </w:p>
    <w:p w14:paraId="7E25340D" w14:textId="77777777" w:rsidR="008E6C15" w:rsidRDefault="008E6C15" w:rsidP="00B815A8"/>
    <w:p w14:paraId="10844533" w14:textId="022AB50C" w:rsidR="005F2E2D" w:rsidRDefault="005F2E2D" w:rsidP="00D666CE">
      <w:r>
        <w:rPr>
          <w:rFonts w:hint="eastAsia"/>
        </w:rPr>
        <w:t>[</w:t>
      </w:r>
      <w:r w:rsidR="005C0AB6">
        <w:t>11</w:t>
      </w:r>
      <w:r>
        <w:t xml:space="preserve">] </w:t>
      </w:r>
      <w:r w:rsidR="00D666CE">
        <w:t xml:space="preserve">Ramesh </w:t>
      </w:r>
      <w:proofErr w:type="spellStart"/>
      <w:r w:rsidR="00D666CE">
        <w:t>Nallapati</w:t>
      </w:r>
      <w:proofErr w:type="spellEnd"/>
      <w:r w:rsidR="00D666CE">
        <w:t xml:space="preserve">, Bowen Zhou, Cicero dos Santos, </w:t>
      </w:r>
      <w:proofErr w:type="spellStart"/>
      <w:r w:rsidR="00D666CE">
        <w:t>Caglar</w:t>
      </w:r>
      <w:proofErr w:type="spellEnd"/>
      <w:r w:rsidR="00D666CE">
        <w:t xml:space="preserve"> </w:t>
      </w:r>
      <w:proofErr w:type="spellStart"/>
      <w:r w:rsidR="00D666CE">
        <w:t>Gulcehre</w:t>
      </w:r>
      <w:proofErr w:type="spellEnd"/>
      <w:r w:rsidR="00D666CE">
        <w:t>, and Bing Xiang. 2016. Abstractive text summarization using sequence-to-sequence RNNs and beyond. In Computational Natural Language Learning.</w:t>
      </w:r>
    </w:p>
    <w:p w14:paraId="735EBBA8" w14:textId="1452121F" w:rsidR="00CA40A1" w:rsidRDefault="00CA40A1" w:rsidP="00D666CE"/>
    <w:p w14:paraId="2B8DECEE" w14:textId="4F186006" w:rsidR="00CA40A1" w:rsidRDefault="00CA40A1" w:rsidP="00CA40A1">
      <w:r>
        <w:rPr>
          <w:rFonts w:hint="eastAsia"/>
        </w:rPr>
        <w:t>[</w:t>
      </w:r>
      <w:r w:rsidR="005C0AB6">
        <w:t>12</w:t>
      </w:r>
      <w:r>
        <w:t xml:space="preserve">] </w:t>
      </w:r>
      <w:proofErr w:type="spellStart"/>
      <w:r>
        <w:t>Dzmitry</w:t>
      </w:r>
      <w:proofErr w:type="spellEnd"/>
      <w:r>
        <w:t xml:space="preserve"> </w:t>
      </w:r>
      <w:proofErr w:type="spellStart"/>
      <w:r>
        <w:t>Bahdanau</w:t>
      </w:r>
      <w:proofErr w:type="spellEnd"/>
      <w:r>
        <w:t xml:space="preserve">, </w:t>
      </w:r>
      <w:proofErr w:type="spellStart"/>
      <w:r>
        <w:t>Kyunghyun</w:t>
      </w:r>
      <w:proofErr w:type="spellEnd"/>
      <w:r>
        <w:t xml:space="preserve"> Cho, and </w:t>
      </w:r>
      <w:proofErr w:type="spellStart"/>
      <w:r>
        <w:t>Yoshua</w:t>
      </w:r>
      <w:proofErr w:type="spellEnd"/>
      <w:r>
        <w:t xml:space="preserve"> </w:t>
      </w:r>
      <w:proofErr w:type="spellStart"/>
      <w:r>
        <w:t>Bengio</w:t>
      </w:r>
      <w:proofErr w:type="spellEnd"/>
      <w:r>
        <w:t>. 2015. Neural machine translation by jointly learning to align and translate. In International Conference on Learning Representations.</w:t>
      </w:r>
    </w:p>
    <w:p w14:paraId="4EB9ED9F" w14:textId="4DDDBA16" w:rsidR="00CA40A1" w:rsidRDefault="00CA40A1" w:rsidP="00CA40A1"/>
    <w:p w14:paraId="4E38C937" w14:textId="597EAEC2" w:rsidR="00CA40A1" w:rsidRDefault="00DA1F2E" w:rsidP="00DA1F2E">
      <w:r>
        <w:rPr>
          <w:rFonts w:hint="eastAsia"/>
        </w:rPr>
        <w:t>[</w:t>
      </w:r>
      <w:r w:rsidR="005C0AB6">
        <w:t>13</w:t>
      </w:r>
      <w:r>
        <w:t xml:space="preserve">] Oriol </w:t>
      </w:r>
      <w:proofErr w:type="spellStart"/>
      <w:r>
        <w:t>Vinyals</w:t>
      </w:r>
      <w:proofErr w:type="spellEnd"/>
      <w:r>
        <w:t xml:space="preserve">, </w:t>
      </w:r>
      <w:proofErr w:type="spellStart"/>
      <w:r>
        <w:t>Meire</w:t>
      </w:r>
      <w:proofErr w:type="spellEnd"/>
      <w:r>
        <w:t xml:space="preserve"> Fortunato, and Navdeep </w:t>
      </w:r>
      <w:proofErr w:type="spellStart"/>
      <w:r>
        <w:t>Jaitly</w:t>
      </w:r>
      <w:proofErr w:type="spellEnd"/>
      <w:r>
        <w:t>. 2015. Pointer networks. In Neural Information Processing Systems.</w:t>
      </w:r>
    </w:p>
    <w:p w14:paraId="15583B8F" w14:textId="74F19598" w:rsidR="00DA1F2E" w:rsidRDefault="00DA1F2E" w:rsidP="00DA1F2E"/>
    <w:p w14:paraId="7304CE58" w14:textId="231B408C" w:rsidR="00DA1F2E" w:rsidRPr="00DA1F2E" w:rsidRDefault="00DA1F2E" w:rsidP="00DA1F2E"/>
    <w:p w14:paraId="60D01ABF" w14:textId="1F2C823D" w:rsidR="00CA40A1" w:rsidRDefault="00CA40A1" w:rsidP="00CA40A1"/>
    <w:sectPr w:rsidR="00CA40A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Haiqin" w:date="2020-08-07T16:27:00Z" w:initials="MOU">
    <w:p w14:paraId="5F68A2DA" w14:textId="4C3C742B" w:rsidR="00940210" w:rsidRDefault="00940210">
      <w:pPr>
        <w:pStyle w:val="af"/>
      </w:pPr>
      <w:r>
        <w:rPr>
          <w:rStyle w:val="ae"/>
        </w:rPr>
        <w:annotationRef/>
      </w:r>
    </w:p>
  </w:comment>
  <w:comment w:id="92" w:author="Haiqin" w:date="2020-08-07T16:06:00Z" w:initials="MOU">
    <w:p w14:paraId="4D8E2443" w14:textId="2E16548F" w:rsidR="00DB4AA9" w:rsidRDefault="00DB4AA9">
      <w:pPr>
        <w:pStyle w:val="af"/>
      </w:pPr>
      <w:r>
        <w:rPr>
          <w:rStyle w:val="ae"/>
        </w:rPr>
        <w:annotationRef/>
      </w:r>
      <w:r>
        <w:rPr>
          <w:rFonts w:hint="eastAsia"/>
          <w:noProof/>
          <w:sz w:val="26"/>
        </w:rPr>
        <w:t>写对应</w:t>
      </w:r>
      <w:r w:rsidR="00134312">
        <w:rPr>
          <w:rFonts w:hint="eastAsia"/>
          <w:noProof/>
          <w:sz w:val="26"/>
        </w:rPr>
        <w:t>的</w:t>
      </w:r>
      <w:r>
        <w:rPr>
          <w:rFonts w:hint="eastAsia"/>
          <w:noProof/>
          <w:sz w:val="26"/>
        </w:rPr>
        <w:t>latex</w:t>
      </w:r>
      <w:r>
        <w:rPr>
          <w:rFonts w:hint="eastAsia"/>
          <w:noProof/>
          <w:sz w:val="26"/>
        </w:rPr>
        <w:t>公式</w:t>
      </w:r>
    </w:p>
  </w:comment>
  <w:comment w:id="111" w:author="Haiqin" w:date="2020-08-07T16:09:00Z" w:initials="MOU">
    <w:p w14:paraId="0A86FCD3" w14:textId="77777777" w:rsidR="003370AE" w:rsidRDefault="003370AE" w:rsidP="00B33040">
      <w:pPr>
        <w:pStyle w:val="af"/>
      </w:pPr>
      <w:r>
        <w:rPr>
          <w:rStyle w:val="ae"/>
        </w:rPr>
        <w:annotationRef/>
      </w:r>
      <w:r>
        <w:rPr>
          <w:rFonts w:hint="eastAsia"/>
          <w:noProof/>
          <w:sz w:val="26"/>
        </w:rPr>
        <w:t>写对应的</w:t>
      </w:r>
      <w:r>
        <w:rPr>
          <w:rFonts w:hint="eastAsia"/>
          <w:noProof/>
          <w:sz w:val="26"/>
        </w:rPr>
        <w:t>latex</w:t>
      </w:r>
      <w:r>
        <w:rPr>
          <w:rFonts w:hint="eastAsia"/>
          <w:noProof/>
          <w:sz w:val="26"/>
        </w:rPr>
        <w:t>公式</w:t>
      </w:r>
    </w:p>
    <w:p w14:paraId="6F90BDC4" w14:textId="1ECD0736" w:rsidR="00B33040" w:rsidRDefault="00C87F28">
      <w:pPr>
        <w:pStyle w:val="af"/>
      </w:pPr>
    </w:p>
  </w:comment>
  <w:comment w:id="182" w:author="Haiqin" w:date="2020-08-07T16:19:00Z" w:initials="MOU">
    <w:p w14:paraId="30179FE5" w14:textId="77777777" w:rsidR="00A84CFC" w:rsidRDefault="00A84CFC" w:rsidP="00B33040">
      <w:pPr>
        <w:pStyle w:val="af"/>
      </w:pPr>
      <w:r>
        <w:rPr>
          <w:rStyle w:val="ae"/>
        </w:rPr>
        <w:annotationRef/>
      </w:r>
      <w:r>
        <w:rPr>
          <w:rFonts w:hint="eastAsia"/>
          <w:noProof/>
          <w:sz w:val="26"/>
        </w:rPr>
        <w:t>写对应的</w:t>
      </w:r>
      <w:r>
        <w:rPr>
          <w:rFonts w:hint="eastAsia"/>
          <w:noProof/>
          <w:sz w:val="26"/>
        </w:rPr>
        <w:t>latex</w:t>
      </w:r>
      <w:r>
        <w:rPr>
          <w:rFonts w:hint="eastAsia"/>
          <w:noProof/>
          <w:sz w:val="26"/>
        </w:rPr>
        <w:t>公式</w:t>
      </w:r>
    </w:p>
    <w:p w14:paraId="52DD6475" w14:textId="1263C45C" w:rsidR="00B33040" w:rsidRDefault="00C87F28">
      <w:pPr>
        <w:pStyle w:val="af"/>
      </w:pPr>
    </w:p>
  </w:comment>
  <w:comment w:id="183" w:author="Haiqin" w:date="2020-08-07T16:14:00Z" w:initials="MOU">
    <w:p w14:paraId="462EC9E8" w14:textId="77777777" w:rsidR="003370AE" w:rsidRDefault="00134312" w:rsidP="00B33040">
      <w:pPr>
        <w:pStyle w:val="af"/>
      </w:pPr>
      <w:r>
        <w:rPr>
          <w:rStyle w:val="ae"/>
        </w:rPr>
        <w:annotationRef/>
      </w:r>
      <w:r>
        <w:rPr>
          <w:rFonts w:hint="eastAsia"/>
          <w:noProof/>
          <w:sz w:val="26"/>
        </w:rPr>
        <w:t>写对应的</w:t>
      </w:r>
      <w:r>
        <w:rPr>
          <w:rFonts w:hint="eastAsia"/>
          <w:noProof/>
          <w:sz w:val="26"/>
        </w:rPr>
        <w:t>latex</w:t>
      </w:r>
      <w:r>
        <w:rPr>
          <w:rFonts w:hint="eastAsia"/>
          <w:noProof/>
          <w:sz w:val="26"/>
        </w:rPr>
        <w:t>公</w:t>
      </w:r>
      <w:r w:rsidR="003370AE">
        <w:rPr>
          <w:rFonts w:hint="eastAsia"/>
          <w:noProof/>
          <w:sz w:val="26"/>
        </w:rPr>
        <w:t>式</w:t>
      </w:r>
    </w:p>
    <w:p w14:paraId="2E59542C" w14:textId="33FEF5AD" w:rsidR="00B33040" w:rsidRDefault="00C87F28">
      <w:pPr>
        <w:pStyle w:val="af"/>
      </w:pPr>
    </w:p>
  </w:comment>
  <w:comment w:id="208" w:author="Haiqin" w:date="2020-08-07T16:19:00Z" w:initials="MOU">
    <w:p w14:paraId="0A256876" w14:textId="77777777" w:rsidR="00A84CFC" w:rsidRDefault="00A84CFC" w:rsidP="00B33040">
      <w:pPr>
        <w:pStyle w:val="af"/>
      </w:pPr>
      <w:r>
        <w:rPr>
          <w:rStyle w:val="ae"/>
        </w:rPr>
        <w:annotationRef/>
      </w:r>
      <w:r>
        <w:rPr>
          <w:rFonts w:hint="eastAsia"/>
          <w:noProof/>
          <w:sz w:val="26"/>
        </w:rPr>
        <w:t>写对应的</w:t>
      </w:r>
      <w:r>
        <w:rPr>
          <w:rFonts w:hint="eastAsia"/>
          <w:noProof/>
          <w:sz w:val="26"/>
        </w:rPr>
        <w:t>latex</w:t>
      </w:r>
      <w:r>
        <w:rPr>
          <w:rFonts w:hint="eastAsia"/>
          <w:noProof/>
          <w:sz w:val="26"/>
        </w:rPr>
        <w:t>公式</w:t>
      </w:r>
    </w:p>
    <w:p w14:paraId="7271AF78" w14:textId="0E657626" w:rsidR="00B33040" w:rsidRDefault="00C87F28">
      <w:pPr>
        <w:pStyle w:val="af"/>
      </w:pPr>
    </w:p>
  </w:comment>
  <w:comment w:id="234" w:author="Haiqin" w:date="2020-08-07T16:22:00Z" w:initials="MOU">
    <w:p w14:paraId="54DB42CC" w14:textId="77777777" w:rsidR="00A84CFC" w:rsidRDefault="00A84CFC" w:rsidP="00B33040">
      <w:pPr>
        <w:pStyle w:val="af"/>
      </w:pPr>
      <w:r>
        <w:rPr>
          <w:rStyle w:val="ae"/>
        </w:rPr>
        <w:annotationRef/>
      </w:r>
      <w:r>
        <w:rPr>
          <w:rFonts w:hint="eastAsia"/>
          <w:noProof/>
          <w:sz w:val="26"/>
        </w:rPr>
        <w:t>写对应的</w:t>
      </w:r>
      <w:r>
        <w:rPr>
          <w:rFonts w:hint="eastAsia"/>
          <w:noProof/>
          <w:sz w:val="26"/>
        </w:rPr>
        <w:t>latex</w:t>
      </w:r>
      <w:r>
        <w:rPr>
          <w:rFonts w:hint="eastAsia"/>
          <w:noProof/>
          <w:sz w:val="26"/>
        </w:rPr>
        <w:t>公式</w:t>
      </w:r>
    </w:p>
    <w:p w14:paraId="0B8556BD" w14:textId="155D3800" w:rsidR="00B33040" w:rsidRDefault="00C87F28">
      <w:pPr>
        <w:pStyle w:val="af"/>
      </w:pPr>
    </w:p>
  </w:comment>
  <w:comment w:id="262" w:author="Haiqin" w:date="2020-08-07T16:22:00Z" w:initials="MOU">
    <w:p w14:paraId="4B274D13" w14:textId="77777777" w:rsidR="00A84CFC" w:rsidRDefault="00A84CFC" w:rsidP="00B33040">
      <w:pPr>
        <w:pStyle w:val="af"/>
      </w:pPr>
      <w:r>
        <w:rPr>
          <w:rStyle w:val="ae"/>
        </w:rPr>
        <w:annotationRef/>
      </w:r>
      <w:r>
        <w:rPr>
          <w:rFonts w:hint="eastAsia"/>
          <w:noProof/>
          <w:sz w:val="26"/>
        </w:rPr>
        <w:t>写对应的</w:t>
      </w:r>
      <w:r>
        <w:rPr>
          <w:rFonts w:hint="eastAsia"/>
          <w:noProof/>
          <w:sz w:val="26"/>
        </w:rPr>
        <w:t>latex</w:t>
      </w:r>
      <w:r>
        <w:rPr>
          <w:rFonts w:hint="eastAsia"/>
          <w:noProof/>
          <w:sz w:val="26"/>
        </w:rPr>
        <w:t>公式</w:t>
      </w:r>
    </w:p>
    <w:p w14:paraId="59DA1670" w14:textId="1E9BB5A9" w:rsidR="00B33040" w:rsidRDefault="00C87F28">
      <w:pPr>
        <w:pStyle w:val="af"/>
      </w:pPr>
    </w:p>
  </w:comment>
  <w:comment w:id="276" w:author="Haiqin" w:date="2020-08-07T16:23:00Z" w:initials="MOU">
    <w:p w14:paraId="7BF7150C" w14:textId="77777777" w:rsidR="00A84CFC" w:rsidRDefault="00A84CFC" w:rsidP="00B33040">
      <w:pPr>
        <w:pStyle w:val="af"/>
      </w:pPr>
      <w:r>
        <w:rPr>
          <w:rStyle w:val="ae"/>
        </w:rPr>
        <w:annotationRef/>
      </w:r>
      <w:r>
        <w:rPr>
          <w:rFonts w:hint="eastAsia"/>
          <w:noProof/>
          <w:sz w:val="26"/>
        </w:rPr>
        <w:t>写对应的</w:t>
      </w:r>
      <w:r>
        <w:rPr>
          <w:rFonts w:hint="eastAsia"/>
          <w:noProof/>
          <w:sz w:val="26"/>
        </w:rPr>
        <w:t>latex</w:t>
      </w:r>
      <w:r>
        <w:rPr>
          <w:rFonts w:hint="eastAsia"/>
          <w:noProof/>
          <w:sz w:val="26"/>
        </w:rPr>
        <w:t>公式</w:t>
      </w:r>
    </w:p>
    <w:p w14:paraId="0E4833A2" w14:textId="02F194D0" w:rsidR="00B33040" w:rsidRDefault="00C87F28">
      <w:pPr>
        <w:pStyle w:val="af"/>
      </w:pPr>
    </w:p>
  </w:comment>
  <w:comment w:id="299" w:author="Haiqin" w:date="2020-08-07T16:25:00Z" w:initials="MOU">
    <w:p w14:paraId="608BB60D" w14:textId="71E3B3A4" w:rsidR="00A84CFC" w:rsidRDefault="00A84CFC">
      <w:pPr>
        <w:pStyle w:val="af"/>
      </w:pPr>
      <w:r>
        <w:rPr>
          <w:rStyle w:val="ae"/>
        </w:rPr>
        <w:annotationRef/>
      </w:r>
      <w:r w:rsidR="00134312">
        <w:rPr>
          <w:rFonts w:hint="eastAsia"/>
          <w:noProof/>
        </w:rPr>
        <w:t>R</w:t>
      </w:r>
      <w:r w:rsidR="00134312">
        <w:rPr>
          <w:noProof/>
        </w:rPr>
        <w:t>-1, R-2, R-L</w:t>
      </w:r>
      <w:r>
        <w:rPr>
          <w:rFonts w:hint="eastAsia"/>
          <w:noProof/>
          <w:sz w:val="26"/>
        </w:rPr>
        <w:t>好像没有定义</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68A2DA" w15:done="0"/>
  <w15:commentEx w15:paraId="4D8E2443" w15:done="0"/>
  <w15:commentEx w15:paraId="6F90BDC4" w15:done="0"/>
  <w15:commentEx w15:paraId="52DD6475" w15:done="0"/>
  <w15:commentEx w15:paraId="2E59542C" w15:done="0"/>
  <w15:commentEx w15:paraId="7271AF78" w15:done="0"/>
  <w15:commentEx w15:paraId="0B8556BD" w15:done="0"/>
  <w15:commentEx w15:paraId="59DA1670" w15:done="0"/>
  <w15:commentEx w15:paraId="0E4833A2" w15:done="0"/>
  <w15:commentEx w15:paraId="608BB6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68A2DA" w16cid:durableId="22D7FF89"/>
  <w16cid:commentId w16cid:paraId="4D8E2443" w16cid:durableId="22D7FA8F"/>
  <w16cid:commentId w16cid:paraId="6F90BDC4" w16cid:durableId="22D7FB40"/>
  <w16cid:commentId w16cid:paraId="52DD6475" w16cid:durableId="22D7FD8F"/>
  <w16cid:commentId w16cid:paraId="2E59542C" w16cid:durableId="22D7FC78"/>
  <w16cid:commentId w16cid:paraId="7271AF78" w16cid:durableId="22D7FD9D"/>
  <w16cid:commentId w16cid:paraId="0B8556BD" w16cid:durableId="22D7FE58"/>
  <w16cid:commentId w16cid:paraId="59DA1670" w16cid:durableId="22D7FE63"/>
  <w16cid:commentId w16cid:paraId="0E4833A2" w16cid:durableId="22D7FE8B"/>
  <w16cid:commentId w16cid:paraId="608BB60D" w16cid:durableId="22D7FE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0C236" w14:textId="77777777" w:rsidR="00C87F28" w:rsidRDefault="00C87F28" w:rsidP="00717336">
      <w:r>
        <w:separator/>
      </w:r>
    </w:p>
  </w:endnote>
  <w:endnote w:type="continuationSeparator" w:id="0">
    <w:p w14:paraId="72916186" w14:textId="77777777" w:rsidR="00C87F28" w:rsidRDefault="00C87F28" w:rsidP="00717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9BE09" w14:textId="77777777" w:rsidR="00C87F28" w:rsidRDefault="00C87F28" w:rsidP="00717336">
      <w:r>
        <w:separator/>
      </w:r>
    </w:p>
  </w:footnote>
  <w:footnote w:type="continuationSeparator" w:id="0">
    <w:p w14:paraId="5E7EBC22" w14:textId="77777777" w:rsidR="00C87F28" w:rsidRDefault="00C87F28" w:rsidP="007173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D2B7B"/>
    <w:multiLevelType w:val="hybridMultilevel"/>
    <w:tmpl w:val="801A0238"/>
    <w:lvl w:ilvl="0" w:tplc="C9DCAD0E">
      <w:start w:val="1"/>
      <w:numFmt w:val="lowerRoman"/>
      <w:lvlText w:val="%1."/>
      <w:lvlJc w:val="left"/>
      <w:pPr>
        <w:ind w:left="1780" w:hanging="720"/>
      </w:pPr>
      <w:rPr>
        <w:rFonts w:hint="default"/>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1" w15:restartNumberingAfterBreak="0">
    <w:nsid w:val="12CC3CF9"/>
    <w:multiLevelType w:val="hybridMultilevel"/>
    <w:tmpl w:val="C4D837F2"/>
    <w:lvl w:ilvl="0" w:tplc="929CDEE6">
      <w:start w:val="1"/>
      <w:numFmt w:val="lowerLetter"/>
      <w:lvlText w:val="%1)"/>
      <w:lvlJc w:val="left"/>
      <w:pPr>
        <w:ind w:left="800" w:hanging="360"/>
      </w:pPr>
      <w:rPr>
        <w:rFonts w:hint="default"/>
      </w:rPr>
    </w:lvl>
    <w:lvl w:ilvl="1" w:tplc="04090019">
      <w:start w:val="1"/>
      <w:numFmt w:val="lowerLetter"/>
      <w:lvlText w:val="%2)"/>
      <w:lvlJc w:val="left"/>
      <w:pPr>
        <w:ind w:left="1280" w:hanging="420"/>
      </w:pPr>
    </w:lvl>
    <w:lvl w:ilvl="2" w:tplc="0409001B">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334F2871"/>
    <w:multiLevelType w:val="hybridMultilevel"/>
    <w:tmpl w:val="331E723C"/>
    <w:lvl w:ilvl="0" w:tplc="A1A01F8A">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3" w15:restartNumberingAfterBreak="0">
    <w:nsid w:val="3A087F3D"/>
    <w:multiLevelType w:val="hybridMultilevel"/>
    <w:tmpl w:val="59F0A57E"/>
    <w:lvl w:ilvl="0" w:tplc="E66412FA">
      <w:start w:val="1"/>
      <w:numFmt w:val="lowerRoman"/>
      <w:lvlText w:val="%1."/>
      <w:lvlJc w:val="left"/>
      <w:pPr>
        <w:ind w:left="2000" w:hanging="72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4" w15:restartNumberingAfterBreak="0">
    <w:nsid w:val="51FA3C7D"/>
    <w:multiLevelType w:val="hybridMultilevel"/>
    <w:tmpl w:val="0BDEC05C"/>
    <w:lvl w:ilvl="0" w:tplc="248EB1F8">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8E6221"/>
    <w:multiLevelType w:val="hybridMultilevel"/>
    <w:tmpl w:val="F8C4041E"/>
    <w:lvl w:ilvl="0" w:tplc="D2AE040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8C207A3"/>
    <w:multiLevelType w:val="hybridMultilevel"/>
    <w:tmpl w:val="278A5DFE"/>
    <w:lvl w:ilvl="0" w:tplc="7FD8195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4"/>
  </w:num>
  <w:num w:numId="2">
    <w:abstractNumId w:val="5"/>
  </w:num>
  <w:num w:numId="3">
    <w:abstractNumId w:val="1"/>
  </w:num>
  <w:num w:numId="4">
    <w:abstractNumId w:val="3"/>
  </w:num>
  <w:num w:numId="5">
    <w:abstractNumId w:val="0"/>
  </w:num>
  <w:num w:numId="6">
    <w:abstractNumId w:val="6"/>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iqin">
    <w15:presenceInfo w15:providerId="None" w15:userId="Haiqin"/>
  </w15:person>
  <w15:person w15:author="Jianhua SHI">
    <w15:presenceInfo w15:providerId="AD" w15:userId="S::jshian@connect.ust.hk::f1c2247f-134f-4ad9-8094-3ca57f93bf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DB8"/>
    <w:rsid w:val="00013A71"/>
    <w:rsid w:val="00015EE0"/>
    <w:rsid w:val="00054E0F"/>
    <w:rsid w:val="00056896"/>
    <w:rsid w:val="00063E19"/>
    <w:rsid w:val="000B1591"/>
    <w:rsid w:val="000C565B"/>
    <w:rsid w:val="000E2CE6"/>
    <w:rsid w:val="000E373C"/>
    <w:rsid w:val="000E4B60"/>
    <w:rsid w:val="00114281"/>
    <w:rsid w:val="00116ADD"/>
    <w:rsid w:val="00134312"/>
    <w:rsid w:val="001533A3"/>
    <w:rsid w:val="001632EC"/>
    <w:rsid w:val="00163757"/>
    <w:rsid w:val="001653B9"/>
    <w:rsid w:val="001B598E"/>
    <w:rsid w:val="001B69AA"/>
    <w:rsid w:val="001C1E1F"/>
    <w:rsid w:val="001F459C"/>
    <w:rsid w:val="00210CD7"/>
    <w:rsid w:val="0022117E"/>
    <w:rsid w:val="002368EB"/>
    <w:rsid w:val="00250711"/>
    <w:rsid w:val="0025342F"/>
    <w:rsid w:val="00261F14"/>
    <w:rsid w:val="00267049"/>
    <w:rsid w:val="002937E3"/>
    <w:rsid w:val="002C764D"/>
    <w:rsid w:val="002E414D"/>
    <w:rsid w:val="002E52F0"/>
    <w:rsid w:val="002E7323"/>
    <w:rsid w:val="00307F3F"/>
    <w:rsid w:val="003128B1"/>
    <w:rsid w:val="003147A6"/>
    <w:rsid w:val="003260BF"/>
    <w:rsid w:val="003300D6"/>
    <w:rsid w:val="00335556"/>
    <w:rsid w:val="003370AE"/>
    <w:rsid w:val="00380609"/>
    <w:rsid w:val="003C044E"/>
    <w:rsid w:val="003C23FB"/>
    <w:rsid w:val="003D0D2A"/>
    <w:rsid w:val="003D1AE3"/>
    <w:rsid w:val="003F26E6"/>
    <w:rsid w:val="00401829"/>
    <w:rsid w:val="0040737F"/>
    <w:rsid w:val="004152BA"/>
    <w:rsid w:val="00424F0F"/>
    <w:rsid w:val="00447CC9"/>
    <w:rsid w:val="00452545"/>
    <w:rsid w:val="00453396"/>
    <w:rsid w:val="0045529C"/>
    <w:rsid w:val="00457707"/>
    <w:rsid w:val="00467DF2"/>
    <w:rsid w:val="00497130"/>
    <w:rsid w:val="004B381E"/>
    <w:rsid w:val="004D086D"/>
    <w:rsid w:val="004D124A"/>
    <w:rsid w:val="004F755D"/>
    <w:rsid w:val="00502DB8"/>
    <w:rsid w:val="00515F22"/>
    <w:rsid w:val="00535313"/>
    <w:rsid w:val="0055170C"/>
    <w:rsid w:val="0058032D"/>
    <w:rsid w:val="005916EB"/>
    <w:rsid w:val="005B2B73"/>
    <w:rsid w:val="005C0AB6"/>
    <w:rsid w:val="005C51DE"/>
    <w:rsid w:val="005D54EC"/>
    <w:rsid w:val="005F1541"/>
    <w:rsid w:val="005F2E2D"/>
    <w:rsid w:val="005F47C4"/>
    <w:rsid w:val="00607DEE"/>
    <w:rsid w:val="00615856"/>
    <w:rsid w:val="00617F31"/>
    <w:rsid w:val="00621F3F"/>
    <w:rsid w:val="00622E73"/>
    <w:rsid w:val="00631992"/>
    <w:rsid w:val="00653184"/>
    <w:rsid w:val="00653FF2"/>
    <w:rsid w:val="00674D71"/>
    <w:rsid w:val="0068227D"/>
    <w:rsid w:val="00684C32"/>
    <w:rsid w:val="006C1B5E"/>
    <w:rsid w:val="006D30B7"/>
    <w:rsid w:val="006E0C36"/>
    <w:rsid w:val="006E4784"/>
    <w:rsid w:val="006F26EC"/>
    <w:rsid w:val="006F4E82"/>
    <w:rsid w:val="007007CB"/>
    <w:rsid w:val="00717336"/>
    <w:rsid w:val="00717A89"/>
    <w:rsid w:val="0072609C"/>
    <w:rsid w:val="00756450"/>
    <w:rsid w:val="0075649D"/>
    <w:rsid w:val="007842B8"/>
    <w:rsid w:val="00787A83"/>
    <w:rsid w:val="00791033"/>
    <w:rsid w:val="00792909"/>
    <w:rsid w:val="00793D0B"/>
    <w:rsid w:val="007B0FDC"/>
    <w:rsid w:val="007B4ED6"/>
    <w:rsid w:val="007E02B1"/>
    <w:rsid w:val="007F7436"/>
    <w:rsid w:val="0080217B"/>
    <w:rsid w:val="00811C38"/>
    <w:rsid w:val="00822B33"/>
    <w:rsid w:val="00822FF8"/>
    <w:rsid w:val="008278A9"/>
    <w:rsid w:val="00831EC8"/>
    <w:rsid w:val="0084151A"/>
    <w:rsid w:val="00841F29"/>
    <w:rsid w:val="0084396C"/>
    <w:rsid w:val="00846A85"/>
    <w:rsid w:val="008649E5"/>
    <w:rsid w:val="00867F24"/>
    <w:rsid w:val="008A5330"/>
    <w:rsid w:val="008A7C8B"/>
    <w:rsid w:val="008B2EFE"/>
    <w:rsid w:val="008D75B9"/>
    <w:rsid w:val="008E6C15"/>
    <w:rsid w:val="008E7A3C"/>
    <w:rsid w:val="009206CD"/>
    <w:rsid w:val="00920A57"/>
    <w:rsid w:val="00931C4D"/>
    <w:rsid w:val="00940210"/>
    <w:rsid w:val="0095334B"/>
    <w:rsid w:val="009657F2"/>
    <w:rsid w:val="009673CB"/>
    <w:rsid w:val="0099643B"/>
    <w:rsid w:val="009A0342"/>
    <w:rsid w:val="009A1CAD"/>
    <w:rsid w:val="009A36C9"/>
    <w:rsid w:val="009B4243"/>
    <w:rsid w:val="009D22D9"/>
    <w:rsid w:val="009E375B"/>
    <w:rsid w:val="00A001FF"/>
    <w:rsid w:val="00A25D64"/>
    <w:rsid w:val="00A35831"/>
    <w:rsid w:val="00A37334"/>
    <w:rsid w:val="00A60B41"/>
    <w:rsid w:val="00A84CFC"/>
    <w:rsid w:val="00A8739F"/>
    <w:rsid w:val="00A97EEE"/>
    <w:rsid w:val="00AA481D"/>
    <w:rsid w:val="00AC70B7"/>
    <w:rsid w:val="00B012CE"/>
    <w:rsid w:val="00B019BF"/>
    <w:rsid w:val="00B046DF"/>
    <w:rsid w:val="00B0631A"/>
    <w:rsid w:val="00B37D98"/>
    <w:rsid w:val="00B608E2"/>
    <w:rsid w:val="00B77FA7"/>
    <w:rsid w:val="00B815A8"/>
    <w:rsid w:val="00B85736"/>
    <w:rsid w:val="00B9355C"/>
    <w:rsid w:val="00B95D6F"/>
    <w:rsid w:val="00BA0597"/>
    <w:rsid w:val="00BA7164"/>
    <w:rsid w:val="00BB3D66"/>
    <w:rsid w:val="00BF71AB"/>
    <w:rsid w:val="00C03C11"/>
    <w:rsid w:val="00C067BB"/>
    <w:rsid w:val="00C07744"/>
    <w:rsid w:val="00C13EB7"/>
    <w:rsid w:val="00C20940"/>
    <w:rsid w:val="00C70CC8"/>
    <w:rsid w:val="00C80893"/>
    <w:rsid w:val="00C81D8B"/>
    <w:rsid w:val="00C87F28"/>
    <w:rsid w:val="00C905DE"/>
    <w:rsid w:val="00CA06F6"/>
    <w:rsid w:val="00CA40A1"/>
    <w:rsid w:val="00CA5721"/>
    <w:rsid w:val="00CB3770"/>
    <w:rsid w:val="00CE4967"/>
    <w:rsid w:val="00D003B9"/>
    <w:rsid w:val="00D12985"/>
    <w:rsid w:val="00D15932"/>
    <w:rsid w:val="00D2581D"/>
    <w:rsid w:val="00D363BF"/>
    <w:rsid w:val="00D43F39"/>
    <w:rsid w:val="00D52F1C"/>
    <w:rsid w:val="00D60697"/>
    <w:rsid w:val="00D646AD"/>
    <w:rsid w:val="00D666CE"/>
    <w:rsid w:val="00D726E8"/>
    <w:rsid w:val="00D8787B"/>
    <w:rsid w:val="00DA1F2E"/>
    <w:rsid w:val="00DB4AA9"/>
    <w:rsid w:val="00DF0FCD"/>
    <w:rsid w:val="00E02BF6"/>
    <w:rsid w:val="00E12EFC"/>
    <w:rsid w:val="00E31B2B"/>
    <w:rsid w:val="00E35D38"/>
    <w:rsid w:val="00E37085"/>
    <w:rsid w:val="00E42CD0"/>
    <w:rsid w:val="00E50083"/>
    <w:rsid w:val="00E56C94"/>
    <w:rsid w:val="00E702FA"/>
    <w:rsid w:val="00E70F01"/>
    <w:rsid w:val="00E73BBF"/>
    <w:rsid w:val="00E90BB1"/>
    <w:rsid w:val="00EA2D2E"/>
    <w:rsid w:val="00EC003F"/>
    <w:rsid w:val="00EC1A9B"/>
    <w:rsid w:val="00ED4583"/>
    <w:rsid w:val="00EE426D"/>
    <w:rsid w:val="00F21CC4"/>
    <w:rsid w:val="00F4336A"/>
    <w:rsid w:val="00F54A5B"/>
    <w:rsid w:val="00F63DBE"/>
    <w:rsid w:val="00F67B80"/>
    <w:rsid w:val="00F81804"/>
    <w:rsid w:val="00F852E2"/>
    <w:rsid w:val="00FC4A02"/>
    <w:rsid w:val="00FD70E5"/>
    <w:rsid w:val="00FF6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7E098"/>
  <w15:chartTrackingRefBased/>
  <w15:docId w15:val="{02F7D14B-0395-4329-8E88-B9BC6F1D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新宋体" w:hAnsi="Arial" w:cs="Arial"/>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7336"/>
    <w:pPr>
      <w:pBdr>
        <w:bottom w:val="single" w:sz="6" w:space="1" w:color="auto"/>
      </w:pBdr>
      <w:tabs>
        <w:tab w:val="center" w:pos="4153"/>
        <w:tab w:val="right" w:pos="8306"/>
      </w:tabs>
      <w:snapToGrid w:val="0"/>
      <w:jc w:val="center"/>
    </w:pPr>
    <w:rPr>
      <w:sz w:val="18"/>
      <w:szCs w:val="18"/>
    </w:rPr>
  </w:style>
  <w:style w:type="character" w:customStyle="1" w:styleId="a4">
    <w:name w:val="頁首 字元"/>
    <w:basedOn w:val="a0"/>
    <w:link w:val="a3"/>
    <w:uiPriority w:val="99"/>
    <w:rsid w:val="00717336"/>
    <w:rPr>
      <w:sz w:val="18"/>
      <w:szCs w:val="18"/>
    </w:rPr>
  </w:style>
  <w:style w:type="paragraph" w:styleId="a5">
    <w:name w:val="footer"/>
    <w:basedOn w:val="a"/>
    <w:link w:val="a6"/>
    <w:uiPriority w:val="99"/>
    <w:unhideWhenUsed/>
    <w:rsid w:val="00717336"/>
    <w:pPr>
      <w:tabs>
        <w:tab w:val="center" w:pos="4153"/>
        <w:tab w:val="right" w:pos="8306"/>
      </w:tabs>
      <w:snapToGrid w:val="0"/>
      <w:jc w:val="left"/>
    </w:pPr>
    <w:rPr>
      <w:sz w:val="18"/>
      <w:szCs w:val="18"/>
    </w:rPr>
  </w:style>
  <w:style w:type="character" w:customStyle="1" w:styleId="a6">
    <w:name w:val="頁尾 字元"/>
    <w:basedOn w:val="a0"/>
    <w:link w:val="a5"/>
    <w:uiPriority w:val="99"/>
    <w:rsid w:val="00717336"/>
    <w:rPr>
      <w:sz w:val="18"/>
      <w:szCs w:val="18"/>
    </w:rPr>
  </w:style>
  <w:style w:type="paragraph" w:styleId="a7">
    <w:name w:val="List Paragraph"/>
    <w:basedOn w:val="a"/>
    <w:uiPriority w:val="34"/>
    <w:qFormat/>
    <w:rsid w:val="00717336"/>
    <w:pPr>
      <w:ind w:firstLineChars="200" w:firstLine="420"/>
    </w:pPr>
  </w:style>
  <w:style w:type="character" w:styleId="a8">
    <w:name w:val="Placeholder Text"/>
    <w:basedOn w:val="a0"/>
    <w:uiPriority w:val="99"/>
    <w:semiHidden/>
    <w:rsid w:val="001B69AA"/>
    <w:rPr>
      <w:color w:val="808080"/>
    </w:rPr>
  </w:style>
  <w:style w:type="table" w:styleId="a9">
    <w:name w:val="Table Grid"/>
    <w:basedOn w:val="a1"/>
    <w:uiPriority w:val="39"/>
    <w:rsid w:val="00996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68227D"/>
    <w:rPr>
      <w:rFonts w:ascii="Times New Roman" w:hAnsi="Times New Roman" w:cs="Times New Roman"/>
      <w:sz w:val="18"/>
      <w:szCs w:val="18"/>
    </w:rPr>
  </w:style>
  <w:style w:type="character" w:customStyle="1" w:styleId="ab">
    <w:name w:val="註解方塊文字 字元"/>
    <w:basedOn w:val="a0"/>
    <w:link w:val="aa"/>
    <w:uiPriority w:val="99"/>
    <w:semiHidden/>
    <w:rsid w:val="0068227D"/>
    <w:rPr>
      <w:rFonts w:ascii="Times New Roman" w:hAnsi="Times New Roman" w:cs="Times New Roman"/>
      <w:sz w:val="18"/>
      <w:szCs w:val="18"/>
    </w:rPr>
  </w:style>
  <w:style w:type="character" w:styleId="ac">
    <w:name w:val="Hyperlink"/>
    <w:basedOn w:val="a0"/>
    <w:rsid w:val="00822FF8"/>
    <w:rPr>
      <w:color w:val="0563C1" w:themeColor="hyperlink"/>
      <w:u w:val="single"/>
    </w:rPr>
  </w:style>
  <w:style w:type="character" w:styleId="ad">
    <w:name w:val="FollowedHyperlink"/>
    <w:basedOn w:val="a0"/>
    <w:uiPriority w:val="99"/>
    <w:semiHidden/>
    <w:unhideWhenUsed/>
    <w:rsid w:val="00822FF8"/>
    <w:rPr>
      <w:color w:val="954F72" w:themeColor="followedHyperlink"/>
      <w:u w:val="single"/>
    </w:rPr>
  </w:style>
  <w:style w:type="character" w:styleId="ae">
    <w:name w:val="annotation reference"/>
    <w:basedOn w:val="a0"/>
    <w:uiPriority w:val="99"/>
    <w:semiHidden/>
    <w:unhideWhenUsed/>
    <w:rsid w:val="00DB4AA9"/>
    <w:rPr>
      <w:sz w:val="16"/>
      <w:szCs w:val="16"/>
    </w:rPr>
  </w:style>
  <w:style w:type="paragraph" w:styleId="af">
    <w:name w:val="annotation text"/>
    <w:basedOn w:val="a"/>
    <w:link w:val="af0"/>
    <w:uiPriority w:val="99"/>
    <w:semiHidden/>
    <w:unhideWhenUsed/>
    <w:rsid w:val="00DB4AA9"/>
    <w:rPr>
      <w:sz w:val="20"/>
      <w:szCs w:val="20"/>
    </w:rPr>
  </w:style>
  <w:style w:type="character" w:customStyle="1" w:styleId="af0">
    <w:name w:val="註解文字 字元"/>
    <w:basedOn w:val="a0"/>
    <w:link w:val="af"/>
    <w:uiPriority w:val="99"/>
    <w:semiHidden/>
    <w:rsid w:val="00DB4AA9"/>
    <w:rPr>
      <w:sz w:val="20"/>
      <w:szCs w:val="20"/>
    </w:rPr>
  </w:style>
  <w:style w:type="paragraph" w:styleId="af1">
    <w:name w:val="annotation subject"/>
    <w:basedOn w:val="af"/>
    <w:next w:val="af"/>
    <w:link w:val="af2"/>
    <w:uiPriority w:val="99"/>
    <w:semiHidden/>
    <w:unhideWhenUsed/>
    <w:rsid w:val="00DB4AA9"/>
    <w:rPr>
      <w:b/>
      <w:bCs/>
    </w:rPr>
  </w:style>
  <w:style w:type="character" w:customStyle="1" w:styleId="af2">
    <w:name w:val="註解主旨 字元"/>
    <w:basedOn w:val="af0"/>
    <w:link w:val="af1"/>
    <w:uiPriority w:val="99"/>
    <w:semiHidden/>
    <w:rsid w:val="00DB4AA9"/>
    <w:rPr>
      <w:b/>
      <w:bCs/>
      <w:sz w:val="20"/>
      <w:szCs w:val="20"/>
    </w:rPr>
  </w:style>
  <w:style w:type="paragraph" w:styleId="af3">
    <w:name w:val="Revision"/>
    <w:hidden/>
    <w:uiPriority w:val="99"/>
    <w:semiHidden/>
    <w:rsid w:val="00DB4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686</TotalTime>
  <Pages>13</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Jianhua SHI</dc:creator>
  <cp:keywords/>
  <dc:description/>
  <cp:lastModifiedBy>Jianhua SHI</cp:lastModifiedBy>
  <cp:revision>185</cp:revision>
  <dcterms:created xsi:type="dcterms:W3CDTF">2020-08-03T09:09:00Z</dcterms:created>
  <dcterms:modified xsi:type="dcterms:W3CDTF">2020-08-10T04:30:00Z</dcterms:modified>
</cp:coreProperties>
</file>